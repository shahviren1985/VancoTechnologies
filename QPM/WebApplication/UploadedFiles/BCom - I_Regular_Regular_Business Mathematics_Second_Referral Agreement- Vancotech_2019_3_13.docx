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0C4" w:rsidRPr="00433AE9" w:rsidRDefault="00BB40C4" w:rsidP="00C86D40">
      <w:pPr>
        <w:spacing w:after="0"/>
        <w:jc w:val="both"/>
        <w:rPr>
          <w:rFonts w:ascii="Times New Roman" w:hAnsi="Times New Roman" w:cs="Times New Roman"/>
          <w:b/>
        </w:rPr>
      </w:pPr>
    </w:p>
    <w:p w:rsidR="00B76EB7" w:rsidRPr="00433AE9" w:rsidRDefault="00B76EB7" w:rsidP="00C86D40">
      <w:pPr>
        <w:spacing w:after="0"/>
        <w:jc w:val="center"/>
        <w:rPr>
          <w:rFonts w:ascii="Times New Roman" w:hAnsi="Times New Roman" w:cs="Times New Roman"/>
          <w:b/>
        </w:rPr>
      </w:pPr>
      <w:r w:rsidRPr="00433AE9">
        <w:rPr>
          <w:rFonts w:ascii="Times New Roman" w:hAnsi="Times New Roman" w:cs="Times New Roman"/>
          <w:b/>
        </w:rPr>
        <w:t>REFERRAL AGREEMENT</w:t>
      </w:r>
    </w:p>
    <w:p w:rsidR="00B76EB7" w:rsidRPr="00433AE9" w:rsidRDefault="00B76EB7" w:rsidP="00C86D40">
      <w:pPr>
        <w:spacing w:after="0"/>
        <w:jc w:val="both"/>
        <w:rPr>
          <w:rFonts w:ascii="Times New Roman" w:hAnsi="Times New Roman" w:cs="Times New Roman"/>
        </w:rPr>
      </w:pPr>
    </w:p>
    <w:p w:rsidR="00B76EB7" w:rsidRPr="00433AE9" w:rsidRDefault="00B76EB7" w:rsidP="00C86D40">
      <w:pPr>
        <w:spacing w:after="0"/>
        <w:jc w:val="both"/>
        <w:rPr>
          <w:rFonts w:ascii="Times New Roman" w:hAnsi="Times New Roman" w:cs="Times New Roman"/>
        </w:rPr>
      </w:pPr>
      <w:r w:rsidRPr="00433AE9">
        <w:rPr>
          <w:rFonts w:ascii="Times New Roman" w:hAnsi="Times New Roman" w:cs="Times New Roman"/>
        </w:rPr>
        <w:t xml:space="preserve">This Referral Agreement </w:t>
      </w:r>
      <w:bookmarkStart w:id="0" w:name="_DV_C2"/>
      <w:r w:rsidRPr="00433AE9">
        <w:rPr>
          <w:rFonts w:ascii="Times New Roman" w:hAnsi="Times New Roman" w:cs="Times New Roman"/>
        </w:rPr>
        <w:t>(“</w:t>
      </w:r>
      <w:r w:rsidRPr="00433AE9">
        <w:rPr>
          <w:rFonts w:ascii="Times New Roman" w:hAnsi="Times New Roman" w:cs="Times New Roman"/>
          <w:b/>
        </w:rPr>
        <w:t>Agreement</w:t>
      </w:r>
      <w:r w:rsidR="00BB40C4" w:rsidRPr="00433AE9">
        <w:rPr>
          <w:rFonts w:ascii="Times New Roman" w:hAnsi="Times New Roman" w:cs="Times New Roman"/>
        </w:rPr>
        <w:t xml:space="preserve">”) is made at </w:t>
      </w:r>
      <w:r w:rsidR="00362BC0" w:rsidRPr="00433AE9">
        <w:rPr>
          <w:rFonts w:ascii="Times New Roman" w:hAnsi="Times New Roman" w:cs="Times New Roman"/>
        </w:rPr>
        <w:t>New Delhi</w:t>
      </w:r>
      <w:r w:rsidRPr="00433AE9">
        <w:rPr>
          <w:rFonts w:ascii="Times New Roman" w:hAnsi="Times New Roman" w:cs="Times New Roman"/>
        </w:rPr>
        <w:t xml:space="preserve"> on</w:t>
      </w:r>
      <w:bookmarkEnd w:id="0"/>
      <w:r w:rsidR="00B97226" w:rsidRPr="00433AE9">
        <w:rPr>
          <w:rFonts w:ascii="Times New Roman" w:hAnsi="Times New Roman" w:cs="Times New Roman"/>
        </w:rPr>
        <w:t xml:space="preserve"> </w:t>
      </w:r>
      <w:bookmarkStart w:id="1" w:name="_DV_M1"/>
      <w:bookmarkEnd w:id="1"/>
      <w:del w:id="2" w:author="Viren Shah" w:date="2019-02-03T12:19:00Z">
        <w:r w:rsidR="007133FC" w:rsidRPr="00433AE9" w:rsidDel="00830027">
          <w:rPr>
            <w:rFonts w:ascii="Times New Roman" w:hAnsi="Times New Roman" w:cs="Times New Roman"/>
            <w:b/>
          </w:rPr>
          <w:delText>[.]</w:delText>
        </w:r>
        <w:r w:rsidR="007133FC" w:rsidRPr="00433AE9" w:rsidDel="00830027">
          <w:rPr>
            <w:rFonts w:ascii="Times New Roman" w:hAnsi="Times New Roman" w:cs="Times New Roman"/>
          </w:rPr>
          <w:delText xml:space="preserve"> </w:delText>
        </w:r>
      </w:del>
      <w:ins w:id="3" w:author="Viren Shah" w:date="2019-02-03T12:19:00Z">
        <w:r w:rsidR="00830027">
          <w:rPr>
            <w:rFonts w:ascii="Times New Roman" w:hAnsi="Times New Roman" w:cs="Times New Roman"/>
            <w:b/>
          </w:rPr>
          <w:t>February 4, 2019</w:t>
        </w:r>
        <w:r w:rsidR="00830027" w:rsidRPr="00433AE9">
          <w:rPr>
            <w:rFonts w:ascii="Times New Roman" w:hAnsi="Times New Roman" w:cs="Times New Roman"/>
          </w:rPr>
          <w:t xml:space="preserve"> </w:t>
        </w:r>
      </w:ins>
      <w:r w:rsidRPr="00433AE9">
        <w:rPr>
          <w:rFonts w:ascii="Times New Roman" w:hAnsi="Times New Roman" w:cs="Times New Roman"/>
        </w:rPr>
        <w:t>(hereinafter referred to as “</w:t>
      </w:r>
      <w:r w:rsidRPr="00433AE9">
        <w:rPr>
          <w:rFonts w:ascii="Times New Roman" w:hAnsi="Times New Roman" w:cs="Times New Roman"/>
          <w:b/>
        </w:rPr>
        <w:t>Effective Date</w:t>
      </w:r>
      <w:r w:rsidRPr="00433AE9">
        <w:rPr>
          <w:rFonts w:ascii="Times New Roman" w:hAnsi="Times New Roman" w:cs="Times New Roman"/>
        </w:rPr>
        <w:t xml:space="preserve">”) by and between: </w:t>
      </w:r>
    </w:p>
    <w:p w:rsidR="00354523" w:rsidRPr="00433AE9" w:rsidRDefault="00354523" w:rsidP="00C86D40">
      <w:pPr>
        <w:spacing w:after="0"/>
        <w:jc w:val="both"/>
        <w:rPr>
          <w:rFonts w:ascii="Times New Roman" w:hAnsi="Times New Roman" w:cs="Times New Roman"/>
          <w:b/>
        </w:rPr>
      </w:pPr>
      <w:bookmarkStart w:id="4" w:name="_DV_C12"/>
    </w:p>
    <w:p w:rsidR="00B76EB7" w:rsidRPr="00433AE9" w:rsidRDefault="007133FC" w:rsidP="00C86D40">
      <w:pPr>
        <w:shd w:val="clear" w:color="auto" w:fill="FFFFFF"/>
        <w:spacing w:after="0" w:line="240" w:lineRule="auto"/>
        <w:jc w:val="both"/>
        <w:rPr>
          <w:rFonts w:ascii="Times New Roman" w:hAnsi="Times New Roman" w:cs="Times New Roman"/>
          <w:color w:val="222222"/>
        </w:rPr>
      </w:pPr>
      <w:del w:id="5" w:author="Viren Shah" w:date="2019-02-03T12:18:00Z">
        <w:r w:rsidRPr="00433AE9" w:rsidDel="00830027">
          <w:rPr>
            <w:rFonts w:ascii="Times New Roman" w:hAnsi="Times New Roman" w:cs="Times New Roman"/>
            <w:b/>
          </w:rPr>
          <w:delText>[.]</w:delText>
        </w:r>
        <w:r w:rsidR="00334909" w:rsidRPr="00433AE9" w:rsidDel="00830027">
          <w:rPr>
            <w:rFonts w:ascii="Times New Roman" w:hAnsi="Times New Roman" w:cs="Times New Roman"/>
            <w:b/>
          </w:rPr>
          <w:delText xml:space="preserve">, </w:delText>
        </w:r>
      </w:del>
      <w:proofErr w:type="spellStart"/>
      <w:ins w:id="6" w:author="Viren Shah" w:date="2019-02-03T12:18:00Z">
        <w:r w:rsidR="00830027">
          <w:rPr>
            <w:rFonts w:ascii="Times New Roman" w:hAnsi="Times New Roman" w:cs="Times New Roman"/>
            <w:b/>
          </w:rPr>
          <w:t>Vanco</w:t>
        </w:r>
        <w:proofErr w:type="spellEnd"/>
        <w:r w:rsidR="00830027">
          <w:rPr>
            <w:rFonts w:ascii="Times New Roman" w:hAnsi="Times New Roman" w:cs="Times New Roman"/>
            <w:b/>
          </w:rPr>
          <w:t xml:space="preserve"> Technologies</w:t>
        </w:r>
        <w:r w:rsidR="00830027" w:rsidRPr="00433AE9">
          <w:rPr>
            <w:rFonts w:ascii="Times New Roman" w:hAnsi="Times New Roman" w:cs="Times New Roman"/>
            <w:b/>
          </w:rPr>
          <w:t xml:space="preserve">, </w:t>
        </w:r>
      </w:ins>
      <w:r w:rsidR="00C47CB6" w:rsidRPr="00433AE9">
        <w:rPr>
          <w:rFonts w:ascii="Times New Roman" w:hAnsi="Times New Roman" w:cs="Times New Roman"/>
        </w:rPr>
        <w:t>a company incorporated under the Companies Act, 1956</w:t>
      </w:r>
      <w:r w:rsidR="00B76EB7" w:rsidRPr="00433AE9">
        <w:rPr>
          <w:rFonts w:ascii="Times New Roman" w:hAnsi="Times New Roman" w:cs="Times New Roman"/>
        </w:rPr>
        <w:t xml:space="preserve">, </w:t>
      </w:r>
      <w:r w:rsidR="00467819" w:rsidRPr="00433AE9">
        <w:rPr>
          <w:rFonts w:ascii="Times New Roman" w:hAnsi="Times New Roman" w:cs="Times New Roman"/>
        </w:rPr>
        <w:t xml:space="preserve">having its registered office at </w:t>
      </w:r>
      <w:del w:id="7" w:author="Viren Shah" w:date="2019-02-03T12:18:00Z">
        <w:r w:rsidRPr="00433AE9" w:rsidDel="00830027">
          <w:rPr>
            <w:rFonts w:ascii="Times New Roman" w:hAnsi="Times New Roman" w:cs="Times New Roman"/>
            <w:b/>
          </w:rPr>
          <w:delText>[.]</w:delText>
        </w:r>
        <w:r w:rsidRPr="00433AE9" w:rsidDel="00830027">
          <w:rPr>
            <w:rFonts w:ascii="Times New Roman" w:hAnsi="Times New Roman" w:cs="Times New Roman"/>
          </w:rPr>
          <w:delText xml:space="preserve"> </w:delText>
        </w:r>
      </w:del>
      <w:ins w:id="8" w:author="Viren Shah" w:date="2019-02-03T12:18:00Z">
        <w:r w:rsidR="00830027">
          <w:rPr>
            <w:rFonts w:ascii="Times New Roman" w:hAnsi="Times New Roman" w:cs="Times New Roman"/>
            <w:b/>
          </w:rPr>
          <w:t xml:space="preserve">6, </w:t>
        </w:r>
        <w:proofErr w:type="spellStart"/>
        <w:r w:rsidR="00830027">
          <w:rPr>
            <w:rFonts w:ascii="Times New Roman" w:hAnsi="Times New Roman" w:cs="Times New Roman"/>
            <w:b/>
          </w:rPr>
          <w:t>Rushabh</w:t>
        </w:r>
        <w:proofErr w:type="spellEnd"/>
        <w:r w:rsidR="00830027">
          <w:rPr>
            <w:rFonts w:ascii="Times New Roman" w:hAnsi="Times New Roman" w:cs="Times New Roman"/>
            <w:b/>
          </w:rPr>
          <w:t xml:space="preserve"> </w:t>
        </w:r>
        <w:proofErr w:type="spellStart"/>
        <w:r w:rsidR="00830027">
          <w:rPr>
            <w:rFonts w:ascii="Times New Roman" w:hAnsi="Times New Roman" w:cs="Times New Roman"/>
            <w:b/>
          </w:rPr>
          <w:t>Chhaya</w:t>
        </w:r>
        <w:proofErr w:type="spellEnd"/>
        <w:r w:rsidR="00830027">
          <w:rPr>
            <w:rFonts w:ascii="Times New Roman" w:hAnsi="Times New Roman" w:cs="Times New Roman"/>
            <w:b/>
          </w:rPr>
          <w:t xml:space="preserve">, </w:t>
        </w:r>
        <w:proofErr w:type="spellStart"/>
        <w:r w:rsidR="00830027">
          <w:rPr>
            <w:rFonts w:ascii="Times New Roman" w:hAnsi="Times New Roman" w:cs="Times New Roman"/>
            <w:b/>
          </w:rPr>
          <w:t>Bhoir</w:t>
        </w:r>
        <w:proofErr w:type="spellEnd"/>
        <w:r w:rsidR="00830027">
          <w:rPr>
            <w:rFonts w:ascii="Times New Roman" w:hAnsi="Times New Roman" w:cs="Times New Roman"/>
            <w:b/>
          </w:rPr>
          <w:t xml:space="preserve"> Nagar, </w:t>
        </w:r>
        <w:proofErr w:type="spellStart"/>
        <w:r w:rsidR="00830027">
          <w:rPr>
            <w:rFonts w:ascii="Times New Roman" w:hAnsi="Times New Roman" w:cs="Times New Roman"/>
            <w:b/>
          </w:rPr>
          <w:t>Mulund</w:t>
        </w:r>
        <w:proofErr w:type="spellEnd"/>
        <w:r w:rsidR="00830027">
          <w:rPr>
            <w:rFonts w:ascii="Times New Roman" w:hAnsi="Times New Roman" w:cs="Times New Roman"/>
            <w:b/>
          </w:rPr>
          <w:t xml:space="preserve"> (East), Mumbai - 400081</w:t>
        </w:r>
        <w:r w:rsidR="00830027" w:rsidRPr="00433AE9">
          <w:rPr>
            <w:rFonts w:ascii="Times New Roman" w:hAnsi="Times New Roman" w:cs="Times New Roman"/>
          </w:rPr>
          <w:t xml:space="preserve"> </w:t>
        </w:r>
      </w:ins>
      <w:r w:rsidR="00B76EB7" w:rsidRPr="00433AE9">
        <w:rPr>
          <w:rFonts w:ascii="Times New Roman" w:hAnsi="Times New Roman" w:cs="Times New Roman"/>
        </w:rPr>
        <w:t>(hereinafter referred to as “</w:t>
      </w:r>
      <w:r w:rsidR="00B76EB7" w:rsidRPr="00433AE9">
        <w:rPr>
          <w:rFonts w:ascii="Times New Roman" w:hAnsi="Times New Roman" w:cs="Times New Roman"/>
          <w:b/>
        </w:rPr>
        <w:t>The Referrer</w:t>
      </w:r>
      <w:r w:rsidR="00B76EB7" w:rsidRPr="00433AE9">
        <w:rPr>
          <w:rFonts w:ascii="Times New Roman" w:hAnsi="Times New Roman" w:cs="Times New Roman"/>
        </w:rPr>
        <w:t>”, which expression shall, unless repugnant to the context thereof, include its successors-in-interest and permitted assigns);</w:t>
      </w:r>
      <w:bookmarkStart w:id="9" w:name="_DV_M3"/>
      <w:bookmarkEnd w:id="4"/>
      <w:bookmarkEnd w:id="9"/>
    </w:p>
    <w:p w:rsidR="00B76EB7" w:rsidRPr="00433AE9" w:rsidRDefault="00B76EB7" w:rsidP="00C86D40">
      <w:pPr>
        <w:spacing w:after="0"/>
        <w:jc w:val="both"/>
        <w:rPr>
          <w:rFonts w:ascii="Times New Roman" w:hAnsi="Times New Roman" w:cs="Times New Roman"/>
          <w:b/>
        </w:rPr>
      </w:pPr>
    </w:p>
    <w:p w:rsidR="00B76EB7" w:rsidRPr="00433AE9" w:rsidRDefault="00B76EB7" w:rsidP="00C86D40">
      <w:pPr>
        <w:spacing w:after="0"/>
        <w:jc w:val="both"/>
        <w:rPr>
          <w:rFonts w:ascii="Times New Roman" w:hAnsi="Times New Roman" w:cs="Times New Roman"/>
          <w:b/>
        </w:rPr>
      </w:pPr>
      <w:r w:rsidRPr="00433AE9">
        <w:rPr>
          <w:rFonts w:ascii="Times New Roman" w:hAnsi="Times New Roman" w:cs="Times New Roman"/>
          <w:b/>
        </w:rPr>
        <w:t>AND</w:t>
      </w:r>
    </w:p>
    <w:p w:rsidR="00B76EB7" w:rsidRPr="00433AE9" w:rsidRDefault="00B76EB7" w:rsidP="00C86D40">
      <w:pPr>
        <w:spacing w:after="0"/>
        <w:jc w:val="both"/>
        <w:rPr>
          <w:rFonts w:ascii="Times New Roman" w:hAnsi="Times New Roman" w:cs="Times New Roman"/>
          <w:b/>
        </w:rPr>
      </w:pPr>
    </w:p>
    <w:p w:rsidR="00B76EB7" w:rsidRPr="00433AE9" w:rsidRDefault="00B76EB7" w:rsidP="00C86D40">
      <w:pPr>
        <w:spacing w:after="0"/>
        <w:jc w:val="both"/>
        <w:rPr>
          <w:rFonts w:ascii="Times New Roman" w:hAnsi="Times New Roman" w:cs="Times New Roman"/>
        </w:rPr>
      </w:pPr>
      <w:proofErr w:type="spellStart"/>
      <w:r w:rsidRPr="00433AE9">
        <w:rPr>
          <w:rFonts w:ascii="Times New Roman" w:hAnsi="Times New Roman" w:cs="Times New Roman"/>
          <w:b/>
        </w:rPr>
        <w:t>PayU</w:t>
      </w:r>
      <w:proofErr w:type="spellEnd"/>
      <w:r w:rsidRPr="00433AE9">
        <w:rPr>
          <w:rFonts w:ascii="Times New Roman" w:hAnsi="Times New Roman" w:cs="Times New Roman"/>
          <w:b/>
        </w:rPr>
        <w:t xml:space="preserve"> Payments Private Limited</w:t>
      </w:r>
      <w:r w:rsidRPr="00433AE9">
        <w:rPr>
          <w:rFonts w:ascii="Times New Roman" w:hAnsi="Times New Roman" w:cs="Times New Roman"/>
        </w:rPr>
        <w:t>, a company inc</w:t>
      </w:r>
      <w:r w:rsidR="00BB40C4" w:rsidRPr="00433AE9">
        <w:rPr>
          <w:rFonts w:ascii="Times New Roman" w:hAnsi="Times New Roman" w:cs="Times New Roman"/>
        </w:rPr>
        <w:t xml:space="preserve">orporated under the </w:t>
      </w:r>
      <w:r w:rsidRPr="00433AE9">
        <w:rPr>
          <w:rFonts w:ascii="Times New Roman" w:hAnsi="Times New Roman" w:cs="Times New Roman"/>
        </w:rPr>
        <w:t xml:space="preserve">Companies Act, 1956 having its registered office at </w:t>
      </w:r>
      <w:r w:rsidR="00C47CB6" w:rsidRPr="00433AE9">
        <w:rPr>
          <w:rFonts w:ascii="Times New Roman" w:hAnsi="Times New Roman" w:cs="Times New Roman"/>
          <w:color w:val="000000" w:themeColor="text1"/>
        </w:rPr>
        <w:t xml:space="preserve">32, </w:t>
      </w:r>
      <w:proofErr w:type="spellStart"/>
      <w:r w:rsidR="00C47CB6" w:rsidRPr="00433AE9">
        <w:rPr>
          <w:rFonts w:ascii="Times New Roman" w:hAnsi="Times New Roman" w:cs="Times New Roman"/>
          <w:color w:val="000000" w:themeColor="text1"/>
        </w:rPr>
        <w:t>Viraj</w:t>
      </w:r>
      <w:proofErr w:type="spellEnd"/>
      <w:r w:rsidR="00C47CB6" w:rsidRPr="00433AE9">
        <w:rPr>
          <w:rFonts w:ascii="Times New Roman" w:hAnsi="Times New Roman" w:cs="Times New Roman"/>
          <w:color w:val="000000" w:themeColor="text1"/>
        </w:rPr>
        <w:t xml:space="preserve"> Building, SV Road, above HDFC Bank, </w:t>
      </w:r>
      <w:proofErr w:type="spellStart"/>
      <w:r w:rsidR="00C47CB6" w:rsidRPr="00433AE9">
        <w:rPr>
          <w:rFonts w:ascii="Times New Roman" w:hAnsi="Times New Roman" w:cs="Times New Roman"/>
          <w:color w:val="000000" w:themeColor="text1"/>
        </w:rPr>
        <w:t>Khar</w:t>
      </w:r>
      <w:proofErr w:type="spellEnd"/>
      <w:r w:rsidR="00C47CB6" w:rsidRPr="00433AE9">
        <w:rPr>
          <w:rFonts w:ascii="Times New Roman" w:hAnsi="Times New Roman" w:cs="Times New Roman"/>
          <w:color w:val="000000" w:themeColor="text1"/>
        </w:rPr>
        <w:t xml:space="preserve"> West, Mumbai, Maharashtra – 400052, India</w:t>
      </w:r>
      <w:r w:rsidRPr="00433AE9">
        <w:rPr>
          <w:rFonts w:ascii="Times New Roman" w:hAnsi="Times New Roman" w:cs="Times New Roman"/>
        </w:rPr>
        <w:t xml:space="preserve"> and corporate office at </w:t>
      </w:r>
      <w:r w:rsidR="00C47CB6" w:rsidRPr="00433AE9">
        <w:rPr>
          <w:rFonts w:ascii="Times New Roman" w:hAnsi="Times New Roman" w:cs="Times New Roman"/>
          <w:color w:val="000000" w:themeColor="text1"/>
        </w:rPr>
        <w:t>9</w:t>
      </w:r>
      <w:r w:rsidR="00C47CB6" w:rsidRPr="00433AE9">
        <w:rPr>
          <w:rFonts w:ascii="Times New Roman" w:hAnsi="Times New Roman" w:cs="Times New Roman"/>
          <w:color w:val="000000" w:themeColor="text1"/>
          <w:vertAlign w:val="superscript"/>
        </w:rPr>
        <w:t>th</w:t>
      </w:r>
      <w:r w:rsidR="00C47CB6" w:rsidRPr="00433AE9">
        <w:rPr>
          <w:rFonts w:ascii="Times New Roman" w:hAnsi="Times New Roman" w:cs="Times New Roman"/>
          <w:color w:val="000000" w:themeColor="text1"/>
        </w:rPr>
        <w:t xml:space="preserve"> Floor, </w:t>
      </w:r>
      <w:proofErr w:type="spellStart"/>
      <w:r w:rsidR="00C47CB6" w:rsidRPr="00433AE9">
        <w:rPr>
          <w:rFonts w:ascii="Times New Roman" w:hAnsi="Times New Roman" w:cs="Times New Roman"/>
          <w:color w:val="000000" w:themeColor="text1"/>
        </w:rPr>
        <w:t>Bestech</w:t>
      </w:r>
      <w:proofErr w:type="spellEnd"/>
      <w:r w:rsidR="00C47CB6" w:rsidRPr="00433AE9">
        <w:rPr>
          <w:rFonts w:ascii="Times New Roman" w:hAnsi="Times New Roman" w:cs="Times New Roman"/>
          <w:color w:val="000000" w:themeColor="text1"/>
        </w:rPr>
        <w:t xml:space="preserve"> Business Tower, Sector 48, </w:t>
      </w:r>
      <w:proofErr w:type="spellStart"/>
      <w:r w:rsidR="00C47CB6" w:rsidRPr="00433AE9">
        <w:rPr>
          <w:rFonts w:ascii="Times New Roman" w:hAnsi="Times New Roman" w:cs="Times New Roman"/>
          <w:color w:val="000000" w:themeColor="text1"/>
        </w:rPr>
        <w:t>Sohna</w:t>
      </w:r>
      <w:proofErr w:type="spellEnd"/>
      <w:r w:rsidR="00C47CB6" w:rsidRPr="00433AE9">
        <w:rPr>
          <w:rFonts w:ascii="Times New Roman" w:hAnsi="Times New Roman" w:cs="Times New Roman"/>
          <w:color w:val="000000" w:themeColor="text1"/>
        </w:rPr>
        <w:t xml:space="preserve"> Road</w:t>
      </w:r>
      <w:r w:rsidR="00E702ED" w:rsidRPr="00433AE9">
        <w:rPr>
          <w:rFonts w:ascii="Times New Roman" w:hAnsi="Times New Roman" w:cs="Times New Roman"/>
          <w:color w:val="000000" w:themeColor="text1"/>
        </w:rPr>
        <w:t xml:space="preserve">, </w:t>
      </w:r>
      <w:proofErr w:type="spellStart"/>
      <w:r w:rsidR="00E702ED" w:rsidRPr="00433AE9">
        <w:rPr>
          <w:rFonts w:ascii="Times New Roman" w:hAnsi="Times New Roman" w:cs="Times New Roman"/>
          <w:color w:val="000000" w:themeColor="text1"/>
        </w:rPr>
        <w:t>Gurgaon</w:t>
      </w:r>
      <w:proofErr w:type="spellEnd"/>
      <w:r w:rsidR="00E702ED" w:rsidRPr="00433AE9">
        <w:rPr>
          <w:rFonts w:ascii="Times New Roman" w:hAnsi="Times New Roman" w:cs="Times New Roman"/>
          <w:color w:val="000000" w:themeColor="text1"/>
        </w:rPr>
        <w:t xml:space="preserve">, Haryana, Pin – 122002 </w:t>
      </w:r>
      <w:r w:rsidRPr="00433AE9">
        <w:rPr>
          <w:rFonts w:ascii="Times New Roman" w:hAnsi="Times New Roman" w:cs="Times New Roman"/>
        </w:rPr>
        <w:t>(hereinafter referred to as “</w:t>
      </w:r>
      <w:proofErr w:type="spellStart"/>
      <w:r w:rsidRPr="00433AE9">
        <w:rPr>
          <w:rFonts w:ascii="Times New Roman" w:hAnsi="Times New Roman" w:cs="Times New Roman"/>
          <w:b/>
        </w:rPr>
        <w:t>PayU</w:t>
      </w:r>
      <w:proofErr w:type="spellEnd"/>
      <w:r w:rsidRPr="00433AE9">
        <w:rPr>
          <w:rFonts w:ascii="Times New Roman" w:hAnsi="Times New Roman" w:cs="Times New Roman"/>
        </w:rPr>
        <w:t>”, which expression shall, unless repugnant to the context thereof, include its successors-in-interest and permitted assigns);</w:t>
      </w:r>
    </w:p>
    <w:p w:rsidR="00B76EB7" w:rsidRPr="00433AE9" w:rsidRDefault="00B76EB7" w:rsidP="00C86D40">
      <w:pPr>
        <w:spacing w:after="0"/>
        <w:jc w:val="both"/>
        <w:rPr>
          <w:rFonts w:ascii="Times New Roman" w:hAnsi="Times New Roman" w:cs="Times New Roman"/>
        </w:rPr>
      </w:pPr>
    </w:p>
    <w:p w:rsidR="00B76EB7" w:rsidRPr="00433AE9" w:rsidRDefault="00B76EB7" w:rsidP="00C86D40">
      <w:pPr>
        <w:spacing w:after="0"/>
        <w:jc w:val="both"/>
        <w:rPr>
          <w:rFonts w:ascii="Times New Roman" w:hAnsi="Times New Roman" w:cs="Times New Roman"/>
        </w:rPr>
      </w:pPr>
      <w:r w:rsidRPr="00433AE9">
        <w:rPr>
          <w:rFonts w:ascii="Times New Roman" w:hAnsi="Times New Roman" w:cs="Times New Roman"/>
        </w:rPr>
        <w:t>(</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and the Referrer are hereinafter collectively referred to as “</w:t>
      </w:r>
      <w:r w:rsidRPr="00433AE9">
        <w:rPr>
          <w:rFonts w:ascii="Times New Roman" w:hAnsi="Times New Roman" w:cs="Times New Roman"/>
          <w:b/>
        </w:rPr>
        <w:t>Parties</w:t>
      </w:r>
      <w:r w:rsidRPr="00433AE9">
        <w:rPr>
          <w:rFonts w:ascii="Times New Roman" w:hAnsi="Times New Roman" w:cs="Times New Roman"/>
        </w:rPr>
        <w:t>” and individually as “</w:t>
      </w:r>
      <w:r w:rsidRPr="00433AE9">
        <w:rPr>
          <w:rFonts w:ascii="Times New Roman" w:hAnsi="Times New Roman" w:cs="Times New Roman"/>
          <w:b/>
        </w:rPr>
        <w:t>Party</w:t>
      </w:r>
      <w:r w:rsidRPr="00433AE9">
        <w:rPr>
          <w:rFonts w:ascii="Times New Roman" w:hAnsi="Times New Roman" w:cs="Times New Roman"/>
        </w:rPr>
        <w:t xml:space="preserve">”.) </w:t>
      </w:r>
    </w:p>
    <w:p w:rsidR="00B76EB7" w:rsidRPr="00433AE9" w:rsidRDefault="00B76EB7" w:rsidP="00C86D40">
      <w:pPr>
        <w:spacing w:after="0"/>
        <w:jc w:val="both"/>
        <w:rPr>
          <w:rFonts w:ascii="Times New Roman" w:hAnsi="Times New Roman" w:cs="Times New Roman"/>
        </w:rPr>
      </w:pPr>
    </w:p>
    <w:p w:rsidR="00B76EB7" w:rsidRPr="00433AE9" w:rsidRDefault="00B76EB7" w:rsidP="00C86D40">
      <w:pPr>
        <w:spacing w:after="0"/>
        <w:jc w:val="both"/>
        <w:rPr>
          <w:rFonts w:ascii="Times New Roman" w:hAnsi="Times New Roman" w:cs="Times New Roman"/>
        </w:rPr>
      </w:pPr>
      <w:r w:rsidRPr="00433AE9">
        <w:rPr>
          <w:rFonts w:ascii="Times New Roman" w:hAnsi="Times New Roman" w:cs="Times New Roman"/>
        </w:rPr>
        <w:t>AND WHEREAS</w:t>
      </w:r>
    </w:p>
    <w:p w:rsidR="00B76EB7" w:rsidRPr="00433AE9" w:rsidRDefault="00B76EB7" w:rsidP="00C86D40">
      <w:pPr>
        <w:spacing w:after="0"/>
        <w:jc w:val="both"/>
        <w:rPr>
          <w:rFonts w:ascii="Times New Roman" w:hAnsi="Times New Roman" w:cs="Times New Roman"/>
        </w:rPr>
      </w:pPr>
    </w:p>
    <w:p w:rsidR="00B76EB7" w:rsidRPr="00433AE9" w:rsidRDefault="00B76EB7" w:rsidP="00C86D40">
      <w:pPr>
        <w:pStyle w:val="WW-BodyText2"/>
        <w:numPr>
          <w:ilvl w:val="0"/>
          <w:numId w:val="1"/>
        </w:numPr>
        <w:spacing w:after="0" w:line="276" w:lineRule="auto"/>
        <w:rPr>
          <w:rFonts w:ascii="Times New Roman" w:hAnsi="Times New Roman"/>
          <w:szCs w:val="22"/>
        </w:rPr>
      </w:pPr>
      <w:proofErr w:type="spellStart"/>
      <w:r w:rsidRPr="00433AE9">
        <w:rPr>
          <w:rFonts w:ascii="Times New Roman" w:hAnsi="Times New Roman"/>
          <w:szCs w:val="22"/>
        </w:rPr>
        <w:t>PayU</w:t>
      </w:r>
      <w:proofErr w:type="spellEnd"/>
      <w:r w:rsidRPr="00433AE9">
        <w:rPr>
          <w:rFonts w:ascii="Times New Roman" w:hAnsi="Times New Roman"/>
          <w:szCs w:val="22"/>
        </w:rPr>
        <w:t xml:space="preserve"> provides inter alia aggregate payment gateway solutions ("</w:t>
      </w:r>
      <w:proofErr w:type="spellStart"/>
      <w:r w:rsidRPr="00433AE9">
        <w:rPr>
          <w:rFonts w:ascii="Times New Roman" w:hAnsi="Times New Roman"/>
          <w:b/>
          <w:bCs/>
          <w:szCs w:val="22"/>
        </w:rPr>
        <w:t>PayU</w:t>
      </w:r>
      <w:proofErr w:type="spellEnd"/>
      <w:r w:rsidRPr="00433AE9">
        <w:rPr>
          <w:rFonts w:ascii="Times New Roman" w:hAnsi="Times New Roman"/>
          <w:szCs w:val="22"/>
        </w:rPr>
        <w:t xml:space="preserve"> </w:t>
      </w:r>
      <w:r w:rsidRPr="00433AE9">
        <w:rPr>
          <w:rFonts w:ascii="Times New Roman" w:hAnsi="Times New Roman"/>
          <w:b/>
          <w:bCs/>
          <w:szCs w:val="22"/>
        </w:rPr>
        <w:t>Services</w:t>
      </w:r>
      <w:r w:rsidRPr="00433AE9">
        <w:rPr>
          <w:rFonts w:ascii="Times New Roman" w:hAnsi="Times New Roman"/>
          <w:szCs w:val="22"/>
        </w:rPr>
        <w:t xml:space="preserve">") to various individuals or legal entities selling goods and services or collecting money for a specified purpose, over the internet. </w:t>
      </w:r>
      <w:proofErr w:type="spellStart"/>
      <w:r w:rsidRPr="00433AE9">
        <w:rPr>
          <w:rFonts w:ascii="Times New Roman" w:hAnsi="Times New Roman"/>
          <w:szCs w:val="22"/>
        </w:rPr>
        <w:t>PayU</w:t>
      </w:r>
      <w:proofErr w:type="spellEnd"/>
      <w:r w:rsidRPr="00433AE9">
        <w:rPr>
          <w:rFonts w:ascii="Times New Roman" w:hAnsi="Times New Roman"/>
          <w:szCs w:val="22"/>
        </w:rPr>
        <w:t xml:space="preserve"> facilitates such individuals and legal entities in accepting online payments initiated by their customers on their website or mobile application directed to the </w:t>
      </w:r>
      <w:proofErr w:type="spellStart"/>
      <w:r w:rsidRPr="00433AE9">
        <w:rPr>
          <w:rFonts w:ascii="Times New Roman" w:hAnsi="Times New Roman"/>
          <w:szCs w:val="22"/>
        </w:rPr>
        <w:t>PayU’s</w:t>
      </w:r>
      <w:proofErr w:type="spellEnd"/>
      <w:r w:rsidRPr="00433AE9">
        <w:rPr>
          <w:rFonts w:ascii="Times New Roman" w:hAnsi="Times New Roman"/>
          <w:szCs w:val="22"/>
        </w:rPr>
        <w:t xml:space="preserve"> website or through </w:t>
      </w:r>
      <w:proofErr w:type="spellStart"/>
      <w:r w:rsidRPr="00433AE9">
        <w:rPr>
          <w:rFonts w:ascii="Times New Roman" w:hAnsi="Times New Roman"/>
          <w:szCs w:val="22"/>
        </w:rPr>
        <w:t>PayU’s</w:t>
      </w:r>
      <w:proofErr w:type="spellEnd"/>
      <w:r w:rsidRPr="00433AE9">
        <w:rPr>
          <w:rFonts w:ascii="Times New Roman" w:hAnsi="Times New Roman"/>
          <w:szCs w:val="22"/>
        </w:rPr>
        <w:t xml:space="preserve"> IVR system, using valid cards, net banking and various other acceptable modes of payment mechanism provided by </w:t>
      </w:r>
      <w:proofErr w:type="spellStart"/>
      <w:r w:rsidRPr="00433AE9">
        <w:rPr>
          <w:rFonts w:ascii="Times New Roman" w:hAnsi="Times New Roman"/>
          <w:szCs w:val="22"/>
        </w:rPr>
        <w:t>PayU</w:t>
      </w:r>
      <w:proofErr w:type="spellEnd"/>
      <w:r w:rsidRPr="00433AE9">
        <w:rPr>
          <w:rFonts w:ascii="Times New Roman" w:hAnsi="Times New Roman"/>
          <w:szCs w:val="22"/>
        </w:rPr>
        <w:t>.</w:t>
      </w:r>
    </w:p>
    <w:p w:rsidR="00B76EB7" w:rsidRPr="00433AE9" w:rsidRDefault="00B76EB7" w:rsidP="00C86D40">
      <w:pPr>
        <w:pStyle w:val="WW-BodyText2"/>
        <w:spacing w:after="0" w:line="276" w:lineRule="auto"/>
        <w:ind w:left="720"/>
        <w:rPr>
          <w:rFonts w:ascii="Times New Roman" w:hAnsi="Times New Roman"/>
          <w:szCs w:val="22"/>
        </w:rPr>
      </w:pPr>
    </w:p>
    <w:p w:rsidR="00B76EB7" w:rsidRPr="00433AE9" w:rsidDel="00830027" w:rsidRDefault="00B76EB7" w:rsidP="00C86D40">
      <w:pPr>
        <w:numPr>
          <w:ilvl w:val="0"/>
          <w:numId w:val="1"/>
        </w:numPr>
        <w:overflowPunct w:val="0"/>
        <w:autoSpaceDE w:val="0"/>
        <w:autoSpaceDN w:val="0"/>
        <w:adjustRightInd w:val="0"/>
        <w:spacing w:after="0"/>
        <w:jc w:val="both"/>
        <w:textAlignment w:val="baseline"/>
        <w:rPr>
          <w:del w:id="10" w:author="Viren Shah" w:date="2019-02-03T12:23:00Z"/>
          <w:rFonts w:ascii="Times New Roman" w:hAnsi="Times New Roman" w:cs="Times New Roman"/>
        </w:rPr>
      </w:pPr>
      <w:del w:id="11" w:author="Viren Shah" w:date="2019-02-03T12:23:00Z">
        <w:r w:rsidRPr="00433AE9" w:rsidDel="00830027">
          <w:rPr>
            <w:rFonts w:ascii="Times New Roman" w:eastAsia="SimSun" w:hAnsi="Times New Roman" w:cs="Times New Roman"/>
          </w:rPr>
          <w:delText xml:space="preserve">The Referrer has agreed to refer to PayU, customers </w:delText>
        </w:r>
        <w:r w:rsidRPr="00433AE9" w:rsidDel="00830027">
          <w:rPr>
            <w:rFonts w:ascii="Times New Roman" w:hAnsi="Times New Roman" w:cs="Times New Roman"/>
          </w:rPr>
          <w:delText xml:space="preserve">of the Referrer </w:delText>
        </w:r>
        <w:r w:rsidRPr="00433AE9" w:rsidDel="00830027">
          <w:rPr>
            <w:rFonts w:ascii="Times New Roman" w:eastAsia="SimSun" w:hAnsi="Times New Roman" w:cs="Times New Roman"/>
          </w:rPr>
          <w:delText>who are desirous of availing the PayU Services</w:delText>
        </w:r>
        <w:r w:rsidRPr="00433AE9" w:rsidDel="00830027">
          <w:rPr>
            <w:rFonts w:ascii="Times New Roman" w:hAnsi="Times New Roman" w:cs="Times New Roman"/>
          </w:rPr>
          <w:delText xml:space="preserve"> (hereinafter referred to as “</w:delText>
        </w:r>
        <w:r w:rsidRPr="00433AE9" w:rsidDel="00830027">
          <w:rPr>
            <w:rFonts w:ascii="Times New Roman" w:eastAsia="SimSun" w:hAnsi="Times New Roman" w:cs="Times New Roman"/>
            <w:b/>
          </w:rPr>
          <w:delText>Prospective Merchants</w:delText>
        </w:r>
        <w:r w:rsidRPr="00433AE9" w:rsidDel="00830027">
          <w:rPr>
            <w:rFonts w:ascii="Times New Roman" w:hAnsi="Times New Roman" w:cs="Times New Roman"/>
          </w:rPr>
          <w:delText>”)</w:delText>
        </w:r>
        <w:r w:rsidRPr="00433AE9" w:rsidDel="00830027">
          <w:rPr>
            <w:rFonts w:ascii="Times New Roman" w:eastAsia="SimSun" w:hAnsi="Times New Roman" w:cs="Times New Roman"/>
          </w:rPr>
          <w:delText>.</w:delText>
        </w:r>
      </w:del>
    </w:p>
    <w:p w:rsidR="00B76EB7" w:rsidRPr="00433AE9" w:rsidRDefault="00B76EB7" w:rsidP="00C86D40">
      <w:pPr>
        <w:overflowPunct w:val="0"/>
        <w:autoSpaceDE w:val="0"/>
        <w:autoSpaceDN w:val="0"/>
        <w:adjustRightInd w:val="0"/>
        <w:spacing w:after="0"/>
        <w:ind w:left="720"/>
        <w:jc w:val="both"/>
        <w:textAlignment w:val="baseline"/>
        <w:rPr>
          <w:rFonts w:ascii="Times New Roman" w:hAnsi="Times New Roman" w:cs="Times New Roman"/>
        </w:rPr>
      </w:pPr>
    </w:p>
    <w:p w:rsidR="00B76EB7" w:rsidRPr="00433AE9" w:rsidRDefault="00B76EB7" w:rsidP="00C86D40">
      <w:pPr>
        <w:pStyle w:val="Recitals"/>
        <w:numPr>
          <w:ilvl w:val="0"/>
          <w:numId w:val="1"/>
        </w:numPr>
        <w:spacing w:after="0" w:line="276" w:lineRule="auto"/>
        <w:rPr>
          <w:rFonts w:ascii="Times New Roman" w:hAnsi="Times New Roman" w:cs="Times New Roman"/>
          <w:sz w:val="22"/>
          <w:szCs w:val="22"/>
        </w:rPr>
      </w:pPr>
      <w:r w:rsidRPr="00433AE9">
        <w:rPr>
          <w:rFonts w:ascii="Times New Roman" w:hAnsi="Times New Roman" w:cs="Times New Roman"/>
          <w:sz w:val="22"/>
          <w:szCs w:val="22"/>
        </w:rPr>
        <w:t xml:space="preserve">The Parties wish to record the terms agreed between them with respect to the referral arrangement between them in the manner appearing hereinafter. </w:t>
      </w:r>
    </w:p>
    <w:p w:rsidR="00B76EB7" w:rsidRPr="00433AE9" w:rsidRDefault="00B76EB7" w:rsidP="00C86D40">
      <w:pPr>
        <w:spacing w:after="0"/>
        <w:jc w:val="both"/>
        <w:rPr>
          <w:rFonts w:ascii="Times New Roman" w:hAnsi="Times New Roman" w:cs="Times New Roman"/>
        </w:rPr>
      </w:pPr>
    </w:p>
    <w:p w:rsidR="00B76EB7" w:rsidRPr="00433AE9" w:rsidRDefault="00B76EB7" w:rsidP="00C86D40">
      <w:pPr>
        <w:pStyle w:val="Header"/>
        <w:spacing w:line="276" w:lineRule="auto"/>
        <w:ind w:right="4"/>
        <w:jc w:val="both"/>
        <w:rPr>
          <w:rFonts w:ascii="Times New Roman" w:hAnsi="Times New Roman"/>
          <w:b/>
          <w:color w:val="000000"/>
        </w:rPr>
      </w:pPr>
      <w:r w:rsidRPr="00433AE9">
        <w:rPr>
          <w:rFonts w:ascii="Times New Roman" w:hAnsi="Times New Roman"/>
          <w:b/>
          <w:color w:val="000000"/>
        </w:rPr>
        <w:t>NOW THEREFORE, IN CONSIDERATION OF THE MUTUAL COVENANTS, TERMS AND CONDITIONS AND UNDERSTANDINGS SET FORTH IN THIS AGREEMENT AND OTHER GOOD AND VALUABLE CONSIDERATION (THE RECEIPT AND ADEQUACY OF WHICH ARE HEREBY MUTUALLY ACKNOWLEDGED), THE PARTIES WITH THE INTENT TO BE LEGALLY BOUND HEREBY AGREE AS FOLLOWS:</w:t>
      </w:r>
    </w:p>
    <w:p w:rsidR="00B76EB7" w:rsidRPr="00433AE9" w:rsidRDefault="00B76EB7" w:rsidP="00C86D40">
      <w:pPr>
        <w:spacing w:after="0"/>
        <w:jc w:val="both"/>
        <w:rPr>
          <w:rFonts w:ascii="Times New Roman" w:hAnsi="Times New Roman" w:cs="Times New Roman"/>
        </w:rPr>
      </w:pPr>
    </w:p>
    <w:p w:rsidR="00B76EB7" w:rsidRPr="00433AE9" w:rsidRDefault="00B76EB7" w:rsidP="00C86D40">
      <w:pPr>
        <w:numPr>
          <w:ilvl w:val="3"/>
          <w:numId w:val="3"/>
        </w:numPr>
        <w:spacing w:after="0"/>
        <w:ind w:left="720" w:hanging="720"/>
        <w:jc w:val="both"/>
        <w:rPr>
          <w:rFonts w:ascii="Times New Roman" w:hAnsi="Times New Roman" w:cs="Times New Roman"/>
          <w:b/>
        </w:rPr>
      </w:pPr>
      <w:r w:rsidRPr="00433AE9">
        <w:rPr>
          <w:rFonts w:ascii="Times New Roman" w:hAnsi="Times New Roman" w:cs="Times New Roman"/>
          <w:b/>
        </w:rPr>
        <w:t>DEFINITIONS AND INTERPRETATION:</w:t>
      </w:r>
    </w:p>
    <w:p w:rsidR="00B76EB7" w:rsidRPr="00433AE9" w:rsidRDefault="00B76EB7" w:rsidP="00C86D40">
      <w:pPr>
        <w:pStyle w:val="ListParagraph"/>
        <w:numPr>
          <w:ilvl w:val="0"/>
          <w:numId w:val="5"/>
        </w:numPr>
        <w:spacing w:after="0"/>
        <w:ind w:hanging="720"/>
        <w:jc w:val="both"/>
        <w:rPr>
          <w:rFonts w:ascii="Times New Roman" w:hAnsi="Times New Roman" w:cs="Times New Roman"/>
          <w:b/>
        </w:rPr>
      </w:pPr>
      <w:r w:rsidRPr="00433AE9">
        <w:rPr>
          <w:rFonts w:ascii="Times New Roman" w:hAnsi="Times New Roman" w:cs="Times New Roman"/>
        </w:rPr>
        <w:lastRenderedPageBreak/>
        <w:t>In this Agreement, except where the context otherwise requires, the following words and expressions shall have the following meanings.</w:t>
      </w:r>
    </w:p>
    <w:p w:rsidR="00B76EB7" w:rsidRPr="00433AE9" w:rsidRDefault="00B76EB7" w:rsidP="00C86D40">
      <w:pPr>
        <w:pStyle w:val="ListParagraph"/>
        <w:spacing w:after="0"/>
        <w:jc w:val="both"/>
        <w:rPr>
          <w:rFonts w:ascii="Times New Roman" w:hAnsi="Times New Roman" w:cs="Times New Roman"/>
          <w:b/>
        </w:rPr>
      </w:pPr>
    </w:p>
    <w:p w:rsidR="00B76EB7" w:rsidRPr="00433AE9" w:rsidRDefault="00B76EB7" w:rsidP="00C86D40">
      <w:pPr>
        <w:pStyle w:val="BodyText"/>
        <w:numPr>
          <w:ilvl w:val="0"/>
          <w:numId w:val="25"/>
        </w:numPr>
        <w:spacing w:after="0"/>
        <w:ind w:left="1440" w:hanging="720"/>
        <w:jc w:val="both"/>
        <w:rPr>
          <w:rFonts w:ascii="Times New Roman" w:hAnsi="Times New Roman"/>
        </w:rPr>
      </w:pPr>
      <w:r w:rsidRPr="00433AE9">
        <w:rPr>
          <w:rFonts w:ascii="Times New Roman" w:hAnsi="Times New Roman"/>
          <w:b/>
        </w:rPr>
        <w:t>“Agreement”</w:t>
      </w:r>
      <w:r w:rsidRPr="00433AE9">
        <w:rPr>
          <w:rFonts w:ascii="Times New Roman" w:hAnsi="Times New Roman"/>
        </w:rPr>
        <w:t xml:space="preserve"> means this Referral Agreement </w:t>
      </w:r>
      <w:r w:rsidRPr="00433AE9">
        <w:rPr>
          <w:rFonts w:ascii="Times New Roman" w:hAnsi="Times New Roman"/>
          <w:spacing w:val="-3"/>
          <w:lang w:val="en-GB"/>
        </w:rPr>
        <w:t>and the same may be amended, supplemented or modified from time to time in accordance with terms and conditions hereof.</w:t>
      </w:r>
      <w:r w:rsidRPr="00433AE9">
        <w:rPr>
          <w:rFonts w:ascii="Times New Roman" w:hAnsi="Times New Roman"/>
        </w:rPr>
        <w:t xml:space="preserve">; </w:t>
      </w:r>
    </w:p>
    <w:p w:rsidR="00B76EB7" w:rsidRPr="00433AE9" w:rsidRDefault="00B76EB7" w:rsidP="00C86D40">
      <w:pPr>
        <w:pStyle w:val="BodyText"/>
        <w:tabs>
          <w:tab w:val="left" w:pos="1227"/>
        </w:tabs>
        <w:spacing w:after="0"/>
        <w:ind w:left="1440" w:hanging="720"/>
        <w:jc w:val="both"/>
        <w:rPr>
          <w:rFonts w:ascii="Times New Roman" w:hAnsi="Times New Roman"/>
        </w:rPr>
      </w:pPr>
    </w:p>
    <w:p w:rsidR="00B76EB7" w:rsidRPr="00433AE9" w:rsidRDefault="00B76EB7" w:rsidP="00C86D40">
      <w:pPr>
        <w:pStyle w:val="Body"/>
        <w:numPr>
          <w:ilvl w:val="0"/>
          <w:numId w:val="25"/>
        </w:numPr>
        <w:spacing w:after="0" w:line="276" w:lineRule="auto"/>
        <w:ind w:left="1440" w:hanging="720"/>
        <w:rPr>
          <w:rFonts w:ascii="Times New Roman" w:hAnsi="Times New Roman" w:cs="Times New Roman"/>
          <w:sz w:val="22"/>
          <w:szCs w:val="22"/>
        </w:rPr>
      </w:pPr>
      <w:r w:rsidRPr="00433AE9">
        <w:rPr>
          <w:rFonts w:ascii="Times New Roman" w:hAnsi="Times New Roman" w:cs="Times New Roman"/>
          <w:b/>
          <w:sz w:val="22"/>
          <w:szCs w:val="22"/>
        </w:rPr>
        <w:t>“</w:t>
      </w:r>
      <w:r w:rsidRPr="00433AE9">
        <w:rPr>
          <w:rFonts w:ascii="Times New Roman" w:hAnsi="Times New Roman" w:cs="Times New Roman"/>
          <w:b/>
          <w:bCs/>
          <w:sz w:val="22"/>
          <w:szCs w:val="22"/>
        </w:rPr>
        <w:t>Business Day</w:t>
      </w:r>
      <w:r w:rsidRPr="00433AE9">
        <w:rPr>
          <w:rFonts w:ascii="Times New Roman" w:hAnsi="Times New Roman" w:cs="Times New Roman"/>
          <w:b/>
          <w:sz w:val="22"/>
          <w:szCs w:val="22"/>
        </w:rPr>
        <w:t>”</w:t>
      </w:r>
      <w:r w:rsidRPr="00433AE9">
        <w:rPr>
          <w:rFonts w:ascii="Times New Roman" w:hAnsi="Times New Roman" w:cs="Times New Roman"/>
          <w:sz w:val="22"/>
          <w:szCs w:val="22"/>
        </w:rPr>
        <w:t xml:space="preserve"> means a day (other than a Saturday or Sunday or any public holiday in accordance with the Negotiable Instruments Act, 1881) on which scheduled commercial banks are open for business in India; </w:t>
      </w:r>
    </w:p>
    <w:p w:rsidR="00B76EB7" w:rsidRPr="00433AE9" w:rsidRDefault="00B76EB7" w:rsidP="00C86D40">
      <w:pPr>
        <w:pStyle w:val="Body"/>
        <w:spacing w:after="0" w:line="276" w:lineRule="auto"/>
        <w:ind w:left="1440" w:hanging="720"/>
        <w:rPr>
          <w:rFonts w:ascii="Times New Roman" w:hAnsi="Times New Roman" w:cs="Times New Roman"/>
          <w:sz w:val="22"/>
          <w:szCs w:val="22"/>
        </w:rPr>
      </w:pPr>
    </w:p>
    <w:p w:rsidR="00B76EB7" w:rsidRPr="00433AE9" w:rsidRDefault="00B76EB7" w:rsidP="00C86D40">
      <w:pPr>
        <w:pStyle w:val="Body"/>
        <w:numPr>
          <w:ilvl w:val="0"/>
          <w:numId w:val="25"/>
        </w:numPr>
        <w:spacing w:after="0" w:line="276" w:lineRule="auto"/>
        <w:ind w:left="1440" w:hanging="720"/>
        <w:rPr>
          <w:rFonts w:ascii="Times New Roman" w:hAnsi="Times New Roman" w:cs="Times New Roman"/>
          <w:sz w:val="22"/>
          <w:szCs w:val="22"/>
        </w:rPr>
      </w:pPr>
      <w:r w:rsidRPr="00433AE9">
        <w:rPr>
          <w:rFonts w:ascii="Times New Roman" w:hAnsi="Times New Roman" w:cs="Times New Roman"/>
          <w:b/>
          <w:sz w:val="22"/>
          <w:szCs w:val="22"/>
        </w:rPr>
        <w:t>“Confidential Information”</w:t>
      </w:r>
      <w:r w:rsidRPr="00433AE9">
        <w:rPr>
          <w:rFonts w:ascii="Times New Roman" w:hAnsi="Times New Roman" w:cs="Times New Roman"/>
          <w:sz w:val="22"/>
          <w:szCs w:val="22"/>
        </w:rPr>
        <w:t xml:space="preserve"> shall mean any material, document, applications, idea, data, details, software, systems, statements business/customer data base or other information and trade secrets, research and development, processes, tangible and intangible information relating to the disclosing Party, its products and services or its respective business affairs etc., which is not in the public domain and </w:t>
      </w:r>
      <w:r w:rsidRPr="00433AE9">
        <w:rPr>
          <w:rFonts w:ascii="Times New Roman" w:hAnsi="Times New Roman" w:cs="Times New Roman"/>
          <w:bCs/>
          <w:sz w:val="22"/>
          <w:szCs w:val="22"/>
        </w:rPr>
        <w:t>whether</w:t>
      </w:r>
      <w:r w:rsidRPr="00433AE9">
        <w:rPr>
          <w:rFonts w:ascii="Times New Roman" w:hAnsi="Times New Roman" w:cs="Times New Roman"/>
          <w:sz w:val="22"/>
          <w:szCs w:val="22"/>
        </w:rPr>
        <w:t xml:space="preserve"> or not is marked as confidential or is by its nature confidential and is disclosed by the disclosing Party or their representatives to the receiving Party for the purpose of this Agreement. Such Information may be in any form including but not limited to oral, written or printed information Provided that confidential information disclosed orally or those produced by electronic media or through any other intangible means shall be deemed confidential if it is reduced in writing identifying it as being confidential within 30 days of disclosure.</w:t>
      </w:r>
    </w:p>
    <w:p w:rsidR="00B76EB7" w:rsidRPr="00433AE9" w:rsidRDefault="00B76EB7" w:rsidP="00C86D40">
      <w:pPr>
        <w:pStyle w:val="Body"/>
        <w:spacing w:after="0" w:line="276" w:lineRule="auto"/>
        <w:ind w:left="1440" w:hanging="720"/>
        <w:rPr>
          <w:rFonts w:ascii="Times New Roman" w:hAnsi="Times New Roman" w:cs="Times New Roman"/>
          <w:sz w:val="22"/>
          <w:szCs w:val="22"/>
        </w:rPr>
      </w:pPr>
    </w:p>
    <w:p w:rsidR="00B76EB7" w:rsidRPr="00433AE9" w:rsidRDefault="00B76EB7" w:rsidP="00C86D40">
      <w:pPr>
        <w:pStyle w:val="Legal3L3"/>
        <w:numPr>
          <w:ilvl w:val="0"/>
          <w:numId w:val="25"/>
        </w:numPr>
        <w:spacing w:after="0" w:line="276" w:lineRule="auto"/>
        <w:ind w:left="1440" w:hanging="720"/>
        <w:rPr>
          <w:rFonts w:ascii="Times New Roman" w:hAnsi="Times New Roman"/>
        </w:rPr>
      </w:pPr>
      <w:r w:rsidRPr="00433AE9">
        <w:rPr>
          <w:rFonts w:ascii="Times New Roman" w:hAnsi="Times New Roman"/>
        </w:rPr>
        <w:t>“</w:t>
      </w:r>
      <w:r w:rsidRPr="00433AE9">
        <w:rPr>
          <w:rFonts w:ascii="Times New Roman" w:hAnsi="Times New Roman"/>
          <w:b/>
        </w:rPr>
        <w:t>Effective</w:t>
      </w:r>
      <w:r w:rsidRPr="00433AE9">
        <w:rPr>
          <w:rFonts w:ascii="Times New Roman" w:hAnsi="Times New Roman"/>
        </w:rPr>
        <w:t xml:space="preserve"> </w:t>
      </w:r>
      <w:r w:rsidRPr="00433AE9">
        <w:rPr>
          <w:rFonts w:ascii="Times New Roman" w:hAnsi="Times New Roman"/>
          <w:b/>
        </w:rPr>
        <w:t>Date</w:t>
      </w:r>
      <w:r w:rsidRPr="00433AE9">
        <w:rPr>
          <w:rFonts w:ascii="Times New Roman" w:hAnsi="Times New Roman"/>
        </w:rPr>
        <w:t>” means the date of execution of this Agreement;</w:t>
      </w:r>
    </w:p>
    <w:p w:rsidR="00B76EB7" w:rsidRPr="00433AE9" w:rsidRDefault="00B76EB7" w:rsidP="00C86D40">
      <w:pPr>
        <w:pStyle w:val="Legal3L3"/>
        <w:numPr>
          <w:ilvl w:val="0"/>
          <w:numId w:val="0"/>
        </w:numPr>
        <w:spacing w:after="0" w:line="276" w:lineRule="auto"/>
        <w:ind w:left="1440"/>
        <w:rPr>
          <w:rFonts w:ascii="Times New Roman" w:hAnsi="Times New Roman"/>
        </w:rPr>
      </w:pPr>
    </w:p>
    <w:p w:rsidR="00B76EB7" w:rsidRPr="00433AE9" w:rsidRDefault="00B76EB7" w:rsidP="00C86D40">
      <w:pPr>
        <w:pStyle w:val="Legal3L3"/>
        <w:numPr>
          <w:ilvl w:val="0"/>
          <w:numId w:val="25"/>
        </w:numPr>
        <w:spacing w:after="0" w:line="276" w:lineRule="auto"/>
        <w:ind w:left="1440" w:hanging="720"/>
        <w:rPr>
          <w:rFonts w:ascii="Times New Roman" w:hAnsi="Times New Roman"/>
        </w:rPr>
      </w:pPr>
      <w:r w:rsidRPr="00433AE9">
        <w:rPr>
          <w:rFonts w:ascii="Times New Roman" w:hAnsi="Times New Roman"/>
        </w:rPr>
        <w:t>“</w:t>
      </w:r>
      <w:proofErr w:type="spellStart"/>
      <w:r w:rsidRPr="00433AE9">
        <w:rPr>
          <w:rFonts w:ascii="Times New Roman" w:hAnsi="Times New Roman"/>
          <w:b/>
        </w:rPr>
        <w:t>PayU</w:t>
      </w:r>
      <w:proofErr w:type="spellEnd"/>
      <w:r w:rsidRPr="00433AE9">
        <w:rPr>
          <w:rFonts w:ascii="Times New Roman" w:hAnsi="Times New Roman"/>
          <w:b/>
        </w:rPr>
        <w:t xml:space="preserve"> Services</w:t>
      </w:r>
      <w:r w:rsidRPr="00433AE9">
        <w:rPr>
          <w:rFonts w:ascii="Times New Roman" w:hAnsi="Times New Roman"/>
        </w:rPr>
        <w:t>” shall have the meaning ascribed to them in Recital A.</w:t>
      </w:r>
    </w:p>
    <w:p w:rsidR="00B76EB7" w:rsidRPr="00433AE9" w:rsidRDefault="00B76EB7" w:rsidP="00C86D40">
      <w:pPr>
        <w:pStyle w:val="ListParagraph"/>
        <w:spacing w:after="0"/>
        <w:ind w:left="1440"/>
        <w:contextualSpacing w:val="0"/>
        <w:jc w:val="both"/>
        <w:rPr>
          <w:rFonts w:ascii="Times New Roman" w:eastAsia="SimHei" w:hAnsi="Times New Roman" w:cs="Times New Roman"/>
        </w:rPr>
      </w:pPr>
    </w:p>
    <w:p w:rsidR="00B76EB7" w:rsidRPr="00433AE9" w:rsidRDefault="00B76EB7" w:rsidP="00C86D40">
      <w:pPr>
        <w:pStyle w:val="ListParagraph"/>
        <w:numPr>
          <w:ilvl w:val="0"/>
          <w:numId w:val="25"/>
        </w:numPr>
        <w:spacing w:after="0"/>
        <w:ind w:left="1440" w:hanging="720"/>
        <w:contextualSpacing w:val="0"/>
        <w:jc w:val="both"/>
        <w:rPr>
          <w:rFonts w:ascii="Times New Roman" w:eastAsia="SimHei" w:hAnsi="Times New Roman" w:cs="Times New Roman"/>
        </w:rPr>
      </w:pPr>
      <w:r w:rsidRPr="00433AE9">
        <w:rPr>
          <w:rFonts w:ascii="Times New Roman" w:eastAsia="SimHei" w:hAnsi="Times New Roman" w:cs="Times New Roman"/>
        </w:rPr>
        <w:t>“</w:t>
      </w:r>
      <w:r w:rsidRPr="00433AE9">
        <w:rPr>
          <w:rFonts w:ascii="Times New Roman" w:eastAsia="SimHei" w:hAnsi="Times New Roman" w:cs="Times New Roman"/>
          <w:b/>
        </w:rPr>
        <w:t>Prospective Merchants</w:t>
      </w:r>
      <w:r w:rsidRPr="00433AE9">
        <w:rPr>
          <w:rFonts w:ascii="Times New Roman" w:eastAsia="SimHei" w:hAnsi="Times New Roman" w:cs="Times New Roman"/>
        </w:rPr>
        <w:t>” shall have the meaning ascribed to the term in Recital B.</w:t>
      </w:r>
    </w:p>
    <w:p w:rsidR="00B76EB7" w:rsidRPr="00433AE9" w:rsidRDefault="00B76EB7" w:rsidP="00C86D40">
      <w:pPr>
        <w:pStyle w:val="ListParagraph"/>
        <w:spacing w:after="0"/>
        <w:ind w:left="1440"/>
        <w:contextualSpacing w:val="0"/>
        <w:jc w:val="both"/>
        <w:rPr>
          <w:rFonts w:ascii="Times New Roman" w:hAnsi="Times New Roman" w:cs="Times New Roman"/>
          <w:iCs/>
        </w:rPr>
      </w:pPr>
    </w:p>
    <w:p w:rsidR="00B76EB7" w:rsidRPr="00433AE9" w:rsidRDefault="00B76EB7" w:rsidP="00C86D40">
      <w:pPr>
        <w:pStyle w:val="ListParagraph"/>
        <w:numPr>
          <w:ilvl w:val="0"/>
          <w:numId w:val="25"/>
        </w:numPr>
        <w:spacing w:after="0"/>
        <w:ind w:left="1440" w:hanging="720"/>
        <w:contextualSpacing w:val="0"/>
        <w:jc w:val="both"/>
        <w:rPr>
          <w:rFonts w:ascii="Times New Roman" w:hAnsi="Times New Roman" w:cs="Times New Roman"/>
          <w:iCs/>
        </w:rPr>
      </w:pPr>
      <w:r w:rsidRPr="00433AE9">
        <w:rPr>
          <w:rFonts w:ascii="Times New Roman" w:hAnsi="Times New Roman" w:cs="Times New Roman"/>
          <w:iCs/>
        </w:rPr>
        <w:t>“</w:t>
      </w:r>
      <w:r w:rsidRPr="00433AE9">
        <w:rPr>
          <w:rFonts w:ascii="Times New Roman" w:hAnsi="Times New Roman" w:cs="Times New Roman"/>
          <w:b/>
          <w:iCs/>
        </w:rPr>
        <w:t>Qualified Referral</w:t>
      </w:r>
      <w:r w:rsidRPr="00433AE9">
        <w:rPr>
          <w:rFonts w:ascii="Times New Roman" w:hAnsi="Times New Roman" w:cs="Times New Roman"/>
          <w:iCs/>
        </w:rPr>
        <w:t>” shall have the meaning prescribed in Clause 4.2</w:t>
      </w:r>
    </w:p>
    <w:p w:rsidR="00B76EB7" w:rsidRPr="00433AE9" w:rsidRDefault="00B76EB7" w:rsidP="00C86D40">
      <w:pPr>
        <w:pStyle w:val="ListParagraph"/>
        <w:jc w:val="both"/>
        <w:rPr>
          <w:rFonts w:ascii="Times New Roman" w:hAnsi="Times New Roman" w:cs="Times New Roman"/>
          <w:iCs/>
        </w:rPr>
      </w:pPr>
    </w:p>
    <w:p w:rsidR="00B76EB7" w:rsidRPr="00433AE9" w:rsidRDefault="00B76EB7" w:rsidP="00C86D40">
      <w:pPr>
        <w:pStyle w:val="ListParagraph"/>
        <w:numPr>
          <w:ilvl w:val="0"/>
          <w:numId w:val="25"/>
        </w:numPr>
        <w:spacing w:after="0"/>
        <w:ind w:left="1440" w:hanging="720"/>
        <w:contextualSpacing w:val="0"/>
        <w:jc w:val="both"/>
        <w:rPr>
          <w:rFonts w:ascii="Times New Roman" w:hAnsi="Times New Roman" w:cs="Times New Roman"/>
          <w:iCs/>
        </w:rPr>
      </w:pPr>
      <w:r w:rsidRPr="00433AE9">
        <w:rPr>
          <w:rFonts w:ascii="Times New Roman" w:hAnsi="Times New Roman" w:cs="Times New Roman"/>
          <w:iCs/>
        </w:rPr>
        <w:t>“</w:t>
      </w:r>
      <w:r w:rsidRPr="00433AE9">
        <w:rPr>
          <w:rFonts w:ascii="Times New Roman" w:hAnsi="Times New Roman" w:cs="Times New Roman"/>
          <w:b/>
          <w:iCs/>
        </w:rPr>
        <w:t>Referral Fee</w:t>
      </w:r>
      <w:r w:rsidRPr="00433AE9">
        <w:rPr>
          <w:rFonts w:ascii="Times New Roman" w:hAnsi="Times New Roman" w:cs="Times New Roman"/>
          <w:iCs/>
        </w:rPr>
        <w:t xml:space="preserve">” means the fee to be paid by </w:t>
      </w:r>
      <w:proofErr w:type="spellStart"/>
      <w:r w:rsidRPr="00433AE9">
        <w:rPr>
          <w:rFonts w:ascii="Times New Roman" w:hAnsi="Times New Roman" w:cs="Times New Roman"/>
          <w:iCs/>
        </w:rPr>
        <w:t>PayU</w:t>
      </w:r>
      <w:proofErr w:type="spellEnd"/>
      <w:r w:rsidRPr="00433AE9">
        <w:rPr>
          <w:rFonts w:ascii="Times New Roman" w:hAnsi="Times New Roman" w:cs="Times New Roman"/>
          <w:iCs/>
        </w:rPr>
        <w:t xml:space="preserve"> to the Referrer for each Qualified Referral with respect to </w:t>
      </w:r>
      <w:proofErr w:type="spellStart"/>
      <w:r w:rsidRPr="00433AE9">
        <w:rPr>
          <w:rFonts w:ascii="Times New Roman" w:hAnsi="Times New Roman" w:cs="Times New Roman"/>
          <w:iCs/>
        </w:rPr>
        <w:t>PayU</w:t>
      </w:r>
      <w:proofErr w:type="spellEnd"/>
      <w:r w:rsidRPr="00433AE9">
        <w:rPr>
          <w:rFonts w:ascii="Times New Roman" w:hAnsi="Times New Roman" w:cs="Times New Roman"/>
          <w:iCs/>
        </w:rPr>
        <w:t xml:space="preserve"> Services; </w:t>
      </w:r>
    </w:p>
    <w:p w:rsidR="00B76EB7" w:rsidRPr="00433AE9" w:rsidRDefault="00B76EB7" w:rsidP="00C86D40">
      <w:pPr>
        <w:pStyle w:val="ListParagraph"/>
        <w:spacing w:after="0"/>
        <w:jc w:val="both"/>
        <w:rPr>
          <w:rFonts w:ascii="Times New Roman" w:hAnsi="Times New Roman" w:cs="Times New Roman"/>
        </w:rPr>
      </w:pPr>
    </w:p>
    <w:p w:rsidR="00B76EB7" w:rsidRPr="00433AE9" w:rsidRDefault="00B76EB7" w:rsidP="00C86D40">
      <w:pPr>
        <w:pStyle w:val="ListParagraph"/>
        <w:numPr>
          <w:ilvl w:val="0"/>
          <w:numId w:val="5"/>
        </w:numPr>
        <w:spacing w:after="0"/>
        <w:ind w:hanging="720"/>
        <w:jc w:val="both"/>
        <w:rPr>
          <w:rFonts w:ascii="Times New Roman" w:hAnsi="Times New Roman" w:cs="Times New Roman"/>
        </w:rPr>
      </w:pPr>
      <w:r w:rsidRPr="00433AE9">
        <w:rPr>
          <w:rFonts w:ascii="Times New Roman" w:hAnsi="Times New Roman" w:cs="Times New Roman"/>
        </w:rPr>
        <w:t>In this Agreement:</w:t>
      </w:r>
    </w:p>
    <w:p w:rsidR="00B76EB7" w:rsidRPr="00433AE9" w:rsidRDefault="00B76EB7" w:rsidP="00C86D40">
      <w:pPr>
        <w:pStyle w:val="Heading2"/>
        <w:numPr>
          <w:ilvl w:val="0"/>
          <w:numId w:val="4"/>
        </w:numPr>
        <w:spacing w:line="276" w:lineRule="auto"/>
        <w:ind w:left="1440" w:hanging="720"/>
        <w:jc w:val="both"/>
        <w:rPr>
          <w:rFonts w:ascii="Times New Roman" w:eastAsia="Times New Roman" w:hAnsi="Times New Roman"/>
          <w:bCs/>
          <w:sz w:val="22"/>
          <w:szCs w:val="22"/>
          <w:lang w:eastAsia="ar-SA"/>
        </w:rPr>
      </w:pPr>
      <w:r w:rsidRPr="00433AE9">
        <w:rPr>
          <w:rFonts w:ascii="Times New Roman" w:eastAsia="Times New Roman" w:hAnsi="Times New Roman"/>
          <w:bCs/>
          <w:sz w:val="22"/>
          <w:szCs w:val="22"/>
          <w:lang w:eastAsia="ar-SA"/>
        </w:rPr>
        <w:t xml:space="preserve">Except where the context requires otherwise, references to Clauses, Schedules and </w:t>
      </w:r>
      <w:proofErr w:type="spellStart"/>
      <w:r w:rsidRPr="00433AE9">
        <w:rPr>
          <w:rFonts w:ascii="Times New Roman" w:eastAsia="Times New Roman" w:hAnsi="Times New Roman"/>
          <w:bCs/>
          <w:sz w:val="22"/>
          <w:szCs w:val="22"/>
          <w:lang w:eastAsia="ar-SA"/>
        </w:rPr>
        <w:t>Annexures</w:t>
      </w:r>
      <w:proofErr w:type="spellEnd"/>
      <w:r w:rsidRPr="00433AE9">
        <w:rPr>
          <w:rFonts w:ascii="Times New Roman" w:eastAsia="Times New Roman" w:hAnsi="Times New Roman"/>
          <w:bCs/>
          <w:sz w:val="22"/>
          <w:szCs w:val="22"/>
          <w:lang w:eastAsia="ar-SA"/>
        </w:rPr>
        <w:t xml:space="preserve"> are to Clauses of, Schedules to and </w:t>
      </w:r>
      <w:proofErr w:type="spellStart"/>
      <w:r w:rsidRPr="00433AE9">
        <w:rPr>
          <w:rFonts w:ascii="Times New Roman" w:eastAsia="Times New Roman" w:hAnsi="Times New Roman"/>
          <w:bCs/>
          <w:sz w:val="22"/>
          <w:szCs w:val="22"/>
          <w:lang w:eastAsia="ar-SA"/>
        </w:rPr>
        <w:t>Annexures</w:t>
      </w:r>
      <w:proofErr w:type="spellEnd"/>
      <w:r w:rsidRPr="00433AE9">
        <w:rPr>
          <w:rFonts w:ascii="Times New Roman" w:eastAsia="Times New Roman" w:hAnsi="Times New Roman"/>
          <w:bCs/>
          <w:sz w:val="22"/>
          <w:szCs w:val="22"/>
          <w:lang w:eastAsia="ar-SA"/>
        </w:rPr>
        <w:t xml:space="preserve"> to this Agreement.  </w:t>
      </w:r>
    </w:p>
    <w:p w:rsidR="00B76EB7" w:rsidRPr="00433AE9" w:rsidRDefault="00B76EB7" w:rsidP="00C86D40">
      <w:pPr>
        <w:pStyle w:val="Heading2"/>
        <w:numPr>
          <w:ilvl w:val="0"/>
          <w:numId w:val="4"/>
        </w:numPr>
        <w:spacing w:line="276" w:lineRule="auto"/>
        <w:ind w:left="1440" w:hanging="720"/>
        <w:jc w:val="both"/>
        <w:rPr>
          <w:rFonts w:ascii="Times New Roman" w:eastAsia="Times New Roman" w:hAnsi="Times New Roman"/>
          <w:bCs/>
          <w:sz w:val="22"/>
          <w:szCs w:val="22"/>
          <w:lang w:eastAsia="ar-SA"/>
        </w:rPr>
      </w:pPr>
      <w:r w:rsidRPr="00433AE9">
        <w:rPr>
          <w:rFonts w:ascii="Times New Roman" w:eastAsia="Times New Roman" w:hAnsi="Times New Roman"/>
          <w:bCs/>
          <w:sz w:val="22"/>
          <w:szCs w:val="22"/>
          <w:lang w:eastAsia="ar-SA"/>
        </w:rPr>
        <w:t xml:space="preserve">Words denoting the singular number include the plural number and vice versa, words denoting the masculine gender include the feminine gender and words denoting persons include companies. </w:t>
      </w:r>
    </w:p>
    <w:p w:rsidR="00B76EB7" w:rsidRPr="00433AE9" w:rsidRDefault="00B76EB7" w:rsidP="00C86D40">
      <w:pPr>
        <w:pStyle w:val="Heading2"/>
        <w:numPr>
          <w:ilvl w:val="0"/>
          <w:numId w:val="4"/>
        </w:numPr>
        <w:spacing w:line="276" w:lineRule="auto"/>
        <w:ind w:left="1440" w:hanging="720"/>
        <w:jc w:val="both"/>
        <w:rPr>
          <w:rFonts w:ascii="Times New Roman" w:eastAsia="Times New Roman" w:hAnsi="Times New Roman"/>
          <w:bCs/>
          <w:sz w:val="22"/>
          <w:szCs w:val="22"/>
          <w:lang w:eastAsia="ar-SA"/>
        </w:rPr>
      </w:pPr>
      <w:r w:rsidRPr="00433AE9">
        <w:rPr>
          <w:rFonts w:ascii="Times New Roman" w:eastAsia="Times New Roman" w:hAnsi="Times New Roman"/>
          <w:bCs/>
          <w:sz w:val="22"/>
          <w:szCs w:val="22"/>
          <w:lang w:eastAsia="ar-SA"/>
        </w:rPr>
        <w:t xml:space="preserve">Headings are inserted for convenience only and shall not affect the construction of this Agreement. </w:t>
      </w:r>
    </w:p>
    <w:p w:rsidR="00B76EB7" w:rsidRPr="00433AE9" w:rsidRDefault="00B76EB7" w:rsidP="00C86D40">
      <w:pPr>
        <w:pStyle w:val="Heading2"/>
        <w:numPr>
          <w:ilvl w:val="0"/>
          <w:numId w:val="4"/>
        </w:numPr>
        <w:spacing w:line="276" w:lineRule="auto"/>
        <w:ind w:left="1440" w:hanging="720"/>
        <w:jc w:val="both"/>
        <w:rPr>
          <w:rFonts w:ascii="Times New Roman" w:eastAsia="Times New Roman" w:hAnsi="Times New Roman"/>
          <w:bCs/>
          <w:sz w:val="22"/>
          <w:szCs w:val="22"/>
          <w:lang w:eastAsia="ar-SA"/>
        </w:rPr>
      </w:pPr>
      <w:bookmarkStart w:id="12" w:name="_Toc43099394"/>
      <w:bookmarkStart w:id="13" w:name="_Toc43104607"/>
      <w:bookmarkStart w:id="14" w:name="_Toc43104909"/>
      <w:r w:rsidRPr="00433AE9">
        <w:rPr>
          <w:rFonts w:ascii="Times New Roman" w:eastAsia="Times New Roman" w:hAnsi="Times New Roman"/>
          <w:bCs/>
          <w:sz w:val="22"/>
          <w:szCs w:val="22"/>
          <w:lang w:eastAsia="ar-SA"/>
        </w:rPr>
        <w:t xml:space="preserve">In case of any ambiguity or discrepancy between the Clauses and the </w:t>
      </w:r>
      <w:proofErr w:type="spellStart"/>
      <w:r w:rsidRPr="00433AE9">
        <w:rPr>
          <w:rFonts w:ascii="Times New Roman" w:eastAsia="Times New Roman" w:hAnsi="Times New Roman"/>
          <w:bCs/>
          <w:sz w:val="22"/>
          <w:szCs w:val="22"/>
          <w:lang w:eastAsia="ar-SA"/>
        </w:rPr>
        <w:t>Annexures</w:t>
      </w:r>
      <w:proofErr w:type="spellEnd"/>
      <w:r w:rsidRPr="00433AE9">
        <w:rPr>
          <w:rFonts w:ascii="Times New Roman" w:eastAsia="Times New Roman" w:hAnsi="Times New Roman"/>
          <w:bCs/>
          <w:sz w:val="22"/>
          <w:szCs w:val="22"/>
          <w:lang w:eastAsia="ar-SA"/>
        </w:rPr>
        <w:t xml:space="preserve"> to this Agreement, the Clauses shall prevail.</w:t>
      </w:r>
    </w:p>
    <w:p w:rsidR="00B76EB7" w:rsidRPr="00433AE9" w:rsidRDefault="00B76EB7" w:rsidP="00C86D40">
      <w:pPr>
        <w:pStyle w:val="Heading2"/>
        <w:numPr>
          <w:ilvl w:val="0"/>
          <w:numId w:val="4"/>
        </w:numPr>
        <w:spacing w:line="276" w:lineRule="auto"/>
        <w:ind w:left="1440" w:hanging="720"/>
        <w:jc w:val="both"/>
        <w:rPr>
          <w:rFonts w:ascii="Times New Roman" w:eastAsia="Times New Roman" w:hAnsi="Times New Roman"/>
          <w:bCs/>
          <w:sz w:val="22"/>
          <w:szCs w:val="22"/>
          <w:lang w:eastAsia="ar-SA"/>
        </w:rPr>
      </w:pPr>
      <w:r w:rsidRPr="00433AE9">
        <w:rPr>
          <w:rFonts w:ascii="Times New Roman" w:eastAsia="Times New Roman" w:hAnsi="Times New Roman"/>
          <w:bCs/>
          <w:sz w:val="22"/>
          <w:szCs w:val="22"/>
          <w:lang w:eastAsia="ar-SA"/>
        </w:rPr>
        <w:lastRenderedPageBreak/>
        <w:t xml:space="preserve">Any reference to any agreement, deed, instrument, </w:t>
      </w:r>
      <w:proofErr w:type="spellStart"/>
      <w:r w:rsidRPr="00433AE9">
        <w:rPr>
          <w:rFonts w:ascii="Times New Roman" w:eastAsia="Times New Roman" w:hAnsi="Times New Roman"/>
          <w:bCs/>
          <w:sz w:val="22"/>
          <w:szCs w:val="22"/>
          <w:lang w:eastAsia="ar-SA"/>
        </w:rPr>
        <w:t>licence</w:t>
      </w:r>
      <w:proofErr w:type="spellEnd"/>
      <w:r w:rsidRPr="00433AE9">
        <w:rPr>
          <w:rFonts w:ascii="Times New Roman" w:eastAsia="Times New Roman" w:hAnsi="Times New Roman"/>
          <w:bCs/>
          <w:sz w:val="22"/>
          <w:szCs w:val="22"/>
          <w:lang w:eastAsia="ar-SA"/>
        </w:rPr>
        <w:t xml:space="preserve">, code or other document of any description shall be construed, at the particular time, as a reference to that agreement, deed, instrument, </w:t>
      </w:r>
      <w:proofErr w:type="spellStart"/>
      <w:r w:rsidRPr="00433AE9">
        <w:rPr>
          <w:rFonts w:ascii="Times New Roman" w:eastAsia="Times New Roman" w:hAnsi="Times New Roman"/>
          <w:bCs/>
          <w:sz w:val="22"/>
          <w:szCs w:val="22"/>
          <w:lang w:eastAsia="ar-SA"/>
        </w:rPr>
        <w:t>licence</w:t>
      </w:r>
      <w:proofErr w:type="spellEnd"/>
      <w:r w:rsidRPr="00433AE9">
        <w:rPr>
          <w:rFonts w:ascii="Times New Roman" w:eastAsia="Times New Roman" w:hAnsi="Times New Roman"/>
          <w:bCs/>
          <w:sz w:val="22"/>
          <w:szCs w:val="22"/>
          <w:lang w:eastAsia="ar-SA"/>
        </w:rPr>
        <w:t xml:space="preserve"> code or other document as the same may then have been amended, varied, supplemented, modified, suspended or </w:t>
      </w:r>
      <w:proofErr w:type="spellStart"/>
      <w:r w:rsidRPr="00433AE9">
        <w:rPr>
          <w:rFonts w:ascii="Times New Roman" w:eastAsia="Times New Roman" w:hAnsi="Times New Roman"/>
          <w:bCs/>
          <w:sz w:val="22"/>
          <w:szCs w:val="22"/>
          <w:lang w:eastAsia="ar-SA"/>
        </w:rPr>
        <w:t>novated</w:t>
      </w:r>
      <w:proofErr w:type="spellEnd"/>
      <w:r w:rsidRPr="00433AE9">
        <w:rPr>
          <w:rFonts w:ascii="Times New Roman" w:eastAsia="Times New Roman" w:hAnsi="Times New Roman"/>
          <w:bCs/>
          <w:sz w:val="22"/>
          <w:szCs w:val="22"/>
          <w:lang w:eastAsia="ar-SA"/>
        </w:rPr>
        <w:t>.</w:t>
      </w:r>
      <w:bookmarkEnd w:id="12"/>
      <w:bookmarkEnd w:id="13"/>
      <w:bookmarkEnd w:id="14"/>
    </w:p>
    <w:p w:rsidR="00B76EB7" w:rsidRPr="00433AE9" w:rsidRDefault="00B76EB7" w:rsidP="00C86D40">
      <w:pPr>
        <w:spacing w:after="0"/>
        <w:jc w:val="both"/>
        <w:rPr>
          <w:rFonts w:ascii="Times New Roman" w:hAnsi="Times New Roman" w:cs="Times New Roman"/>
          <w:color w:val="000000"/>
        </w:rPr>
      </w:pPr>
    </w:p>
    <w:p w:rsidR="00B76EB7" w:rsidRPr="00433AE9" w:rsidRDefault="00B76EB7" w:rsidP="00C86D40">
      <w:pPr>
        <w:numPr>
          <w:ilvl w:val="3"/>
          <w:numId w:val="3"/>
        </w:numPr>
        <w:spacing w:after="0"/>
        <w:ind w:left="720" w:hanging="720"/>
        <w:jc w:val="both"/>
        <w:rPr>
          <w:rFonts w:ascii="Times New Roman" w:hAnsi="Times New Roman" w:cs="Times New Roman"/>
          <w:color w:val="000000"/>
        </w:rPr>
      </w:pPr>
      <w:r w:rsidRPr="00433AE9">
        <w:rPr>
          <w:rFonts w:ascii="Times New Roman" w:hAnsi="Times New Roman" w:cs="Times New Roman"/>
          <w:b/>
        </w:rPr>
        <w:t xml:space="preserve">TERM: </w:t>
      </w:r>
    </w:p>
    <w:p w:rsidR="00B76EB7" w:rsidRPr="00433AE9" w:rsidRDefault="00B76EB7" w:rsidP="00C86D40">
      <w:pPr>
        <w:pStyle w:val="ListParagraph"/>
        <w:numPr>
          <w:ilvl w:val="0"/>
          <w:numId w:val="6"/>
        </w:numPr>
        <w:tabs>
          <w:tab w:val="num" w:pos="720"/>
          <w:tab w:val="left" w:pos="810"/>
        </w:tabs>
        <w:spacing w:after="0"/>
        <w:ind w:left="720" w:hanging="720"/>
        <w:jc w:val="both"/>
        <w:rPr>
          <w:rFonts w:ascii="Times New Roman" w:hAnsi="Times New Roman" w:cs="Times New Roman"/>
        </w:rPr>
      </w:pPr>
      <w:r w:rsidRPr="00433AE9">
        <w:rPr>
          <w:rFonts w:ascii="Times New Roman" w:hAnsi="Times New Roman" w:cs="Times New Roman"/>
        </w:rPr>
        <w:t xml:space="preserve">This Agreement shall be in force from Effective Date and shall remain in force until terminated by either Party </w:t>
      </w:r>
      <w:r w:rsidRPr="00433AE9">
        <w:rPr>
          <w:rFonts w:ascii="Times New Roman" w:hAnsi="Times New Roman" w:cs="Times New Roman"/>
          <w:color w:val="0D0D0D"/>
        </w:rPr>
        <w:t>in accordance with the provisions of this Agreement</w:t>
      </w:r>
      <w:r w:rsidRPr="00433AE9">
        <w:rPr>
          <w:rFonts w:ascii="Times New Roman" w:hAnsi="Times New Roman" w:cs="Times New Roman"/>
        </w:rPr>
        <w:t>.</w:t>
      </w:r>
    </w:p>
    <w:p w:rsidR="00B76EB7" w:rsidRPr="00433AE9" w:rsidRDefault="00B76EB7" w:rsidP="00C86D40">
      <w:pPr>
        <w:tabs>
          <w:tab w:val="left" w:pos="810"/>
        </w:tabs>
        <w:spacing w:after="0"/>
        <w:jc w:val="both"/>
        <w:rPr>
          <w:rFonts w:ascii="Times New Roman" w:hAnsi="Times New Roman" w:cs="Times New Roman"/>
        </w:rPr>
      </w:pPr>
    </w:p>
    <w:p w:rsidR="00B76EB7" w:rsidRPr="00433AE9" w:rsidRDefault="00B76EB7" w:rsidP="00C86D40">
      <w:pPr>
        <w:numPr>
          <w:ilvl w:val="3"/>
          <w:numId w:val="3"/>
        </w:numPr>
        <w:spacing w:after="0"/>
        <w:ind w:left="720" w:hanging="720"/>
        <w:jc w:val="both"/>
        <w:rPr>
          <w:rFonts w:ascii="Times New Roman" w:hAnsi="Times New Roman" w:cs="Times New Roman"/>
          <w:lang w:val="en-GB"/>
        </w:rPr>
      </w:pPr>
      <w:r w:rsidRPr="00433AE9">
        <w:rPr>
          <w:rFonts w:ascii="Times New Roman" w:hAnsi="Times New Roman" w:cs="Times New Roman"/>
          <w:b/>
        </w:rPr>
        <w:t>SCOPE</w:t>
      </w:r>
      <w:r w:rsidR="00DA1D6B" w:rsidRPr="00433AE9">
        <w:rPr>
          <w:rFonts w:ascii="Times New Roman" w:hAnsi="Times New Roman" w:cs="Times New Roman"/>
          <w:b/>
        </w:rPr>
        <w:t>:</w:t>
      </w:r>
    </w:p>
    <w:p w:rsidR="00B76EB7" w:rsidRPr="00433AE9" w:rsidRDefault="00B76EB7" w:rsidP="00C86D40">
      <w:pPr>
        <w:pStyle w:val="Heading1"/>
        <w:numPr>
          <w:ilvl w:val="0"/>
          <w:numId w:val="7"/>
        </w:numPr>
        <w:spacing w:before="0"/>
        <w:ind w:hanging="720"/>
        <w:jc w:val="both"/>
        <w:rPr>
          <w:rFonts w:ascii="Times New Roman" w:hAnsi="Times New Roman" w:cs="Times New Roman"/>
          <w:b w:val="0"/>
          <w:color w:val="auto"/>
          <w:sz w:val="22"/>
          <w:szCs w:val="22"/>
          <w:lang w:val="en-GB"/>
        </w:rPr>
      </w:pPr>
      <w:r w:rsidRPr="00433AE9">
        <w:rPr>
          <w:rFonts w:ascii="Times New Roman" w:hAnsi="Times New Roman" w:cs="Times New Roman"/>
          <w:b w:val="0"/>
          <w:color w:val="auto"/>
          <w:sz w:val="22"/>
          <w:szCs w:val="22"/>
          <w:lang w:val="en-GB"/>
        </w:rPr>
        <w:t>The Referrer</w:t>
      </w:r>
      <w:r w:rsidRPr="00433AE9">
        <w:rPr>
          <w:rFonts w:ascii="Times New Roman" w:hAnsi="Times New Roman" w:cs="Times New Roman"/>
          <w:b w:val="0"/>
          <w:color w:val="auto"/>
          <w:sz w:val="22"/>
          <w:szCs w:val="22"/>
        </w:rPr>
        <w:t xml:space="preserve">, in accordance with the terms and conditions of this Agreement agrees on a non-exclusive basis to </w:t>
      </w:r>
      <w:r w:rsidRPr="00433AE9">
        <w:rPr>
          <w:rFonts w:ascii="Times New Roman" w:hAnsi="Times New Roman" w:cs="Times New Roman"/>
          <w:b w:val="0"/>
          <w:color w:val="auto"/>
          <w:sz w:val="22"/>
          <w:szCs w:val="22"/>
          <w:lang w:val="en-GB"/>
        </w:rPr>
        <w:t xml:space="preserve">refer </w:t>
      </w:r>
      <w:r w:rsidRPr="00433AE9">
        <w:rPr>
          <w:rFonts w:ascii="Times New Roman" w:hAnsi="Times New Roman" w:cs="Times New Roman"/>
          <w:b w:val="0"/>
          <w:color w:val="auto"/>
          <w:sz w:val="22"/>
          <w:szCs w:val="22"/>
        </w:rPr>
        <w:t>and introduce</w:t>
      </w:r>
      <w:r w:rsidRPr="00433AE9">
        <w:rPr>
          <w:rFonts w:ascii="Times New Roman" w:hAnsi="Times New Roman" w:cs="Times New Roman"/>
          <w:b w:val="0"/>
          <w:color w:val="auto"/>
          <w:sz w:val="22"/>
          <w:szCs w:val="22"/>
          <w:lang w:val="en-GB"/>
        </w:rPr>
        <w:t xml:space="preserve"> Prospective Merchants to </w:t>
      </w:r>
      <w:proofErr w:type="spellStart"/>
      <w:r w:rsidRPr="00433AE9">
        <w:rPr>
          <w:rFonts w:ascii="Times New Roman" w:hAnsi="Times New Roman" w:cs="Times New Roman"/>
          <w:b w:val="0"/>
          <w:color w:val="auto"/>
          <w:sz w:val="22"/>
          <w:szCs w:val="22"/>
          <w:lang w:val="en-GB"/>
        </w:rPr>
        <w:t>PayU</w:t>
      </w:r>
      <w:proofErr w:type="spellEnd"/>
      <w:r w:rsidRPr="00433AE9">
        <w:rPr>
          <w:rFonts w:ascii="Times New Roman" w:hAnsi="Times New Roman" w:cs="Times New Roman"/>
          <w:b w:val="0"/>
          <w:color w:val="auto"/>
          <w:sz w:val="22"/>
          <w:szCs w:val="22"/>
          <w:lang w:val="en-GB"/>
        </w:rPr>
        <w:t>.</w:t>
      </w:r>
    </w:p>
    <w:p w:rsidR="00B76EB7" w:rsidRPr="00433AE9" w:rsidRDefault="00B76EB7" w:rsidP="00C86D40">
      <w:pPr>
        <w:pStyle w:val="ListParagraph"/>
        <w:spacing w:after="0"/>
        <w:jc w:val="both"/>
        <w:rPr>
          <w:rFonts w:ascii="Times New Roman" w:hAnsi="Times New Roman" w:cs="Times New Roman"/>
        </w:rPr>
      </w:pPr>
    </w:p>
    <w:p w:rsidR="00B76EB7" w:rsidRPr="00433AE9" w:rsidRDefault="00B76EB7" w:rsidP="00C86D40">
      <w:pPr>
        <w:pStyle w:val="ListParagraph"/>
        <w:numPr>
          <w:ilvl w:val="1"/>
          <w:numId w:val="29"/>
        </w:numPr>
        <w:spacing w:after="0"/>
        <w:ind w:left="720" w:hanging="720"/>
        <w:jc w:val="both"/>
        <w:rPr>
          <w:rFonts w:ascii="Times New Roman" w:hAnsi="Times New Roman" w:cs="Times New Roman"/>
        </w:rPr>
      </w:pPr>
      <w:commentRangeStart w:id="15"/>
      <w:proofErr w:type="spellStart"/>
      <w:r w:rsidRPr="00433AE9">
        <w:rPr>
          <w:rFonts w:ascii="Times New Roman" w:eastAsiaTheme="majorEastAsia" w:hAnsi="Times New Roman" w:cs="Times New Roman"/>
          <w:bCs/>
        </w:rPr>
        <w:t>PayU</w:t>
      </w:r>
      <w:proofErr w:type="spellEnd"/>
      <w:r w:rsidRPr="00433AE9">
        <w:rPr>
          <w:rFonts w:ascii="Times New Roman" w:eastAsiaTheme="majorEastAsia" w:hAnsi="Times New Roman" w:cs="Times New Roman"/>
          <w:bCs/>
        </w:rPr>
        <w:t xml:space="preserve"> may at its sole discretion accept or refuse to provide </w:t>
      </w:r>
      <w:proofErr w:type="spellStart"/>
      <w:r w:rsidRPr="00433AE9">
        <w:rPr>
          <w:rFonts w:ascii="Times New Roman" w:eastAsiaTheme="majorEastAsia" w:hAnsi="Times New Roman" w:cs="Times New Roman"/>
          <w:bCs/>
        </w:rPr>
        <w:t>PayU</w:t>
      </w:r>
      <w:proofErr w:type="spellEnd"/>
      <w:r w:rsidRPr="00433AE9">
        <w:rPr>
          <w:rFonts w:ascii="Times New Roman" w:eastAsiaTheme="majorEastAsia" w:hAnsi="Times New Roman" w:cs="Times New Roman"/>
          <w:bCs/>
        </w:rPr>
        <w:t xml:space="preserve"> Services to a Prospective Merchant.</w:t>
      </w:r>
      <w:commentRangeEnd w:id="15"/>
      <w:r w:rsidR="00830027">
        <w:rPr>
          <w:rStyle w:val="CommentReference"/>
        </w:rPr>
        <w:commentReference w:id="15"/>
      </w:r>
    </w:p>
    <w:p w:rsidR="00B76EB7" w:rsidRPr="00433AE9" w:rsidRDefault="00B76EB7" w:rsidP="00C86D40">
      <w:pPr>
        <w:pStyle w:val="Heading1"/>
        <w:spacing w:before="0"/>
        <w:ind w:left="720"/>
        <w:jc w:val="both"/>
        <w:rPr>
          <w:rFonts w:ascii="Times New Roman" w:hAnsi="Times New Roman" w:cs="Times New Roman"/>
          <w:b w:val="0"/>
          <w:color w:val="auto"/>
          <w:sz w:val="22"/>
          <w:szCs w:val="22"/>
        </w:rPr>
      </w:pPr>
    </w:p>
    <w:p w:rsidR="00B76EB7" w:rsidRDefault="00B76EB7" w:rsidP="00C86D40">
      <w:pPr>
        <w:pStyle w:val="Heading1"/>
        <w:numPr>
          <w:ilvl w:val="1"/>
          <w:numId w:val="29"/>
        </w:numPr>
        <w:spacing w:before="0"/>
        <w:ind w:left="720" w:hanging="720"/>
        <w:jc w:val="both"/>
        <w:rPr>
          <w:ins w:id="16" w:author="Viren Shah" w:date="2019-02-03T12:27:00Z"/>
          <w:rFonts w:ascii="Times New Roman" w:hAnsi="Times New Roman" w:cs="Times New Roman"/>
          <w:b w:val="0"/>
          <w:color w:val="auto"/>
          <w:sz w:val="22"/>
          <w:szCs w:val="22"/>
        </w:rPr>
      </w:pPr>
      <w:r w:rsidRPr="00433AE9">
        <w:rPr>
          <w:rFonts w:ascii="Times New Roman" w:hAnsi="Times New Roman" w:cs="Times New Roman"/>
          <w:b w:val="0"/>
          <w:color w:val="auto"/>
          <w:sz w:val="22"/>
          <w:szCs w:val="22"/>
          <w:lang w:val="en-GB"/>
        </w:rPr>
        <w:t>Prospective Merchant</w:t>
      </w:r>
      <w:r w:rsidRPr="00433AE9">
        <w:rPr>
          <w:rFonts w:ascii="Times New Roman" w:hAnsi="Times New Roman" w:cs="Times New Roman"/>
          <w:b w:val="0"/>
          <w:color w:val="auto"/>
          <w:sz w:val="22"/>
          <w:szCs w:val="22"/>
        </w:rPr>
        <w:t xml:space="preserve">s desirous of availing </w:t>
      </w:r>
      <w:proofErr w:type="spellStart"/>
      <w:r w:rsidRPr="00433AE9">
        <w:rPr>
          <w:rFonts w:ascii="Times New Roman" w:hAnsi="Times New Roman" w:cs="Times New Roman"/>
          <w:b w:val="0"/>
          <w:color w:val="auto"/>
          <w:sz w:val="22"/>
          <w:szCs w:val="22"/>
        </w:rPr>
        <w:t>PayU</w:t>
      </w:r>
      <w:proofErr w:type="spellEnd"/>
      <w:r w:rsidRPr="00433AE9">
        <w:rPr>
          <w:rFonts w:ascii="Times New Roman" w:hAnsi="Times New Roman" w:cs="Times New Roman"/>
          <w:b w:val="0"/>
          <w:color w:val="auto"/>
          <w:sz w:val="22"/>
          <w:szCs w:val="22"/>
        </w:rPr>
        <w:t xml:space="preserve"> Services and duly approved by </w:t>
      </w:r>
      <w:proofErr w:type="spellStart"/>
      <w:r w:rsidRPr="00433AE9">
        <w:rPr>
          <w:rFonts w:ascii="Times New Roman" w:hAnsi="Times New Roman" w:cs="Times New Roman"/>
          <w:b w:val="0"/>
          <w:color w:val="auto"/>
          <w:sz w:val="22"/>
          <w:szCs w:val="22"/>
        </w:rPr>
        <w:t>PayU</w:t>
      </w:r>
      <w:proofErr w:type="spellEnd"/>
      <w:r w:rsidRPr="00433AE9">
        <w:rPr>
          <w:rFonts w:ascii="Times New Roman" w:hAnsi="Times New Roman" w:cs="Times New Roman"/>
          <w:b w:val="0"/>
          <w:color w:val="auto"/>
          <w:sz w:val="22"/>
          <w:szCs w:val="22"/>
        </w:rPr>
        <w:t xml:space="preserve"> for availing </w:t>
      </w:r>
      <w:proofErr w:type="spellStart"/>
      <w:r w:rsidRPr="00433AE9">
        <w:rPr>
          <w:rFonts w:ascii="Times New Roman" w:hAnsi="Times New Roman" w:cs="Times New Roman"/>
          <w:b w:val="0"/>
          <w:color w:val="auto"/>
          <w:sz w:val="22"/>
          <w:szCs w:val="22"/>
        </w:rPr>
        <w:t>PayU</w:t>
      </w:r>
      <w:proofErr w:type="spellEnd"/>
      <w:r w:rsidRPr="00433AE9">
        <w:rPr>
          <w:rFonts w:ascii="Times New Roman" w:hAnsi="Times New Roman" w:cs="Times New Roman"/>
          <w:b w:val="0"/>
          <w:color w:val="auto"/>
          <w:sz w:val="22"/>
          <w:szCs w:val="22"/>
        </w:rPr>
        <w:t xml:space="preserve"> Services, shall execute the necessary agreements/ documents with </w:t>
      </w:r>
      <w:proofErr w:type="spellStart"/>
      <w:r w:rsidRPr="00433AE9">
        <w:rPr>
          <w:rFonts w:ascii="Times New Roman" w:hAnsi="Times New Roman" w:cs="Times New Roman"/>
          <w:b w:val="0"/>
          <w:color w:val="auto"/>
          <w:sz w:val="22"/>
          <w:szCs w:val="22"/>
        </w:rPr>
        <w:t>PayU</w:t>
      </w:r>
      <w:proofErr w:type="spellEnd"/>
      <w:r w:rsidRPr="00433AE9">
        <w:rPr>
          <w:rFonts w:ascii="Times New Roman" w:hAnsi="Times New Roman" w:cs="Times New Roman"/>
          <w:b w:val="0"/>
          <w:color w:val="auto"/>
          <w:sz w:val="22"/>
          <w:szCs w:val="22"/>
        </w:rPr>
        <w:t xml:space="preserve">. </w:t>
      </w:r>
    </w:p>
    <w:p w:rsidR="002627D6" w:rsidRDefault="002627D6" w:rsidP="002627D6">
      <w:pPr>
        <w:ind w:left="720"/>
        <w:rPr>
          <w:ins w:id="17" w:author="Viren Shah" w:date="2019-02-03T12:28:00Z"/>
        </w:rPr>
        <w:pPrChange w:id="18" w:author="Viren Shah" w:date="2019-02-03T12:27:00Z">
          <w:pPr>
            <w:pStyle w:val="Heading1"/>
            <w:numPr>
              <w:ilvl w:val="1"/>
              <w:numId w:val="29"/>
            </w:numPr>
            <w:spacing w:before="0"/>
            <w:ind w:left="720" w:hanging="720"/>
            <w:jc w:val="both"/>
          </w:pPr>
        </w:pPrChange>
      </w:pPr>
      <w:ins w:id="19" w:author="Viren Shah" w:date="2019-02-03T12:27:00Z">
        <w:r>
          <w:t xml:space="preserve">Referrer </w:t>
        </w:r>
        <w:r w:rsidR="009835F7">
          <w:t xml:space="preserve">should create new merchant account on </w:t>
        </w:r>
        <w:proofErr w:type="spellStart"/>
        <w:r w:rsidR="009835F7">
          <w:t>PayU</w:t>
        </w:r>
        <w:proofErr w:type="spellEnd"/>
        <w:r w:rsidR="009835F7">
          <w:t xml:space="preserve"> Money </w:t>
        </w:r>
      </w:ins>
      <w:ins w:id="20" w:author="Viren Shah" w:date="2019-02-03T12:28:00Z">
        <w:r w:rsidR="009835F7">
          <w:t xml:space="preserve">website </w:t>
        </w:r>
      </w:ins>
      <w:ins w:id="21" w:author="Viren Shah" w:date="2019-02-03T12:27:00Z">
        <w:r w:rsidR="009835F7">
          <w:t xml:space="preserve">&amp; provide blank </w:t>
        </w:r>
        <w:proofErr w:type="spellStart"/>
        <w:r w:rsidR="009835F7">
          <w:t>cheque</w:t>
        </w:r>
        <w:proofErr w:type="spellEnd"/>
        <w:r w:rsidR="009835F7">
          <w:t xml:space="preserve"> for specific </w:t>
        </w:r>
      </w:ins>
      <w:ins w:id="22" w:author="Viren Shah" w:date="2019-02-03T12:28:00Z">
        <w:r w:rsidR="009835F7">
          <w:t xml:space="preserve">educational institute. </w:t>
        </w:r>
      </w:ins>
      <w:ins w:id="23" w:author="Viren Shah" w:date="2019-02-03T12:27:00Z">
        <w:r w:rsidR="009835F7">
          <w:t xml:space="preserve"> </w:t>
        </w:r>
      </w:ins>
    </w:p>
    <w:p w:rsidR="009835F7" w:rsidRDefault="009835F7" w:rsidP="002627D6">
      <w:pPr>
        <w:ind w:left="720"/>
        <w:rPr>
          <w:ins w:id="24" w:author="Viren Shah" w:date="2019-02-03T12:29:00Z"/>
        </w:rPr>
        <w:pPrChange w:id="25" w:author="Viren Shah" w:date="2019-02-03T12:27:00Z">
          <w:pPr>
            <w:pStyle w:val="Heading1"/>
            <w:numPr>
              <w:ilvl w:val="1"/>
              <w:numId w:val="29"/>
            </w:numPr>
            <w:spacing w:before="0"/>
            <w:ind w:left="720" w:hanging="720"/>
            <w:jc w:val="both"/>
          </w:pPr>
        </w:pPrChange>
      </w:pPr>
      <w:ins w:id="26" w:author="Viren Shah" w:date="2019-02-03T12:28:00Z">
        <w:r>
          <w:t xml:space="preserve">Although </w:t>
        </w:r>
        <w:proofErr w:type="spellStart"/>
        <w:r>
          <w:t>PayU</w:t>
        </w:r>
        <w:proofErr w:type="spellEnd"/>
        <w:r>
          <w:t xml:space="preserve"> Money requires multiple additional documents to approve new merchant account, but in this case </w:t>
        </w:r>
        <w:proofErr w:type="spellStart"/>
        <w:r>
          <w:t>PayU</w:t>
        </w:r>
        <w:proofErr w:type="spellEnd"/>
        <w:r>
          <w:t xml:space="preserve"> agrees to approve the new merchant account </w:t>
        </w:r>
      </w:ins>
      <w:ins w:id="27" w:author="Viren Shah" w:date="2019-02-03T12:29:00Z">
        <w:r>
          <w:t xml:space="preserve">on basis of blank bank account </w:t>
        </w:r>
        <w:proofErr w:type="spellStart"/>
        <w:r>
          <w:t>cheque</w:t>
        </w:r>
        <w:proofErr w:type="spellEnd"/>
        <w:r>
          <w:t xml:space="preserve">. </w:t>
        </w:r>
      </w:ins>
    </w:p>
    <w:p w:rsidR="009835F7" w:rsidRPr="002627D6" w:rsidRDefault="009835F7" w:rsidP="002627D6">
      <w:pPr>
        <w:ind w:left="720"/>
        <w:rPr>
          <w:rPrChange w:id="28" w:author="Viren Shah" w:date="2019-02-03T12:27:00Z">
            <w:rPr>
              <w:rFonts w:ascii="Times New Roman" w:hAnsi="Times New Roman" w:cs="Times New Roman"/>
              <w:b w:val="0"/>
              <w:color w:val="auto"/>
              <w:sz w:val="22"/>
              <w:szCs w:val="22"/>
            </w:rPr>
          </w:rPrChange>
        </w:rPr>
        <w:pPrChange w:id="29" w:author="Viren Shah" w:date="2019-02-03T12:27:00Z">
          <w:pPr>
            <w:pStyle w:val="Heading1"/>
            <w:numPr>
              <w:ilvl w:val="1"/>
              <w:numId w:val="29"/>
            </w:numPr>
            <w:spacing w:before="0"/>
            <w:ind w:left="720" w:hanging="720"/>
            <w:jc w:val="both"/>
          </w:pPr>
        </w:pPrChange>
      </w:pPr>
      <w:proofErr w:type="spellStart"/>
      <w:ins w:id="30" w:author="Viren Shah" w:date="2019-02-03T12:29:00Z">
        <w:r>
          <w:t>PayU</w:t>
        </w:r>
        <w:proofErr w:type="spellEnd"/>
        <w:r>
          <w:t xml:space="preserve"> agrees to activate the merchant account in 1 business day on basis of blank </w:t>
        </w:r>
        <w:proofErr w:type="spellStart"/>
        <w:r>
          <w:t>cheque</w:t>
        </w:r>
        <w:proofErr w:type="spellEnd"/>
        <w:r>
          <w:t xml:space="preserve">. </w:t>
        </w:r>
      </w:ins>
    </w:p>
    <w:p w:rsidR="00B76EB7" w:rsidRPr="00433AE9" w:rsidRDefault="00B76EB7" w:rsidP="00C86D40">
      <w:pPr>
        <w:pStyle w:val="Heading1"/>
        <w:spacing w:before="0"/>
        <w:ind w:left="720" w:hanging="720"/>
        <w:jc w:val="both"/>
        <w:rPr>
          <w:rFonts w:ascii="Times New Roman" w:hAnsi="Times New Roman" w:cs="Times New Roman"/>
          <w:b w:val="0"/>
          <w:color w:val="auto"/>
          <w:sz w:val="22"/>
          <w:szCs w:val="22"/>
        </w:rPr>
      </w:pPr>
    </w:p>
    <w:p w:rsidR="00B76EB7" w:rsidRPr="00433AE9" w:rsidRDefault="00B76EB7" w:rsidP="00C86D40">
      <w:pPr>
        <w:pStyle w:val="Heading1"/>
        <w:spacing w:before="0"/>
        <w:ind w:left="720" w:hanging="720"/>
        <w:jc w:val="both"/>
        <w:rPr>
          <w:rFonts w:ascii="Times New Roman" w:hAnsi="Times New Roman" w:cs="Times New Roman"/>
          <w:b w:val="0"/>
          <w:color w:val="auto"/>
          <w:sz w:val="22"/>
          <w:szCs w:val="22"/>
        </w:rPr>
      </w:pPr>
      <w:r w:rsidRPr="00433AE9">
        <w:rPr>
          <w:rFonts w:ascii="Times New Roman" w:hAnsi="Times New Roman" w:cs="Times New Roman"/>
          <w:b w:val="0"/>
          <w:color w:val="auto"/>
          <w:sz w:val="22"/>
          <w:szCs w:val="22"/>
        </w:rPr>
        <w:t>3.4</w:t>
      </w:r>
      <w:r w:rsidRPr="00433AE9">
        <w:rPr>
          <w:rFonts w:ascii="Times New Roman" w:hAnsi="Times New Roman" w:cs="Times New Roman"/>
          <w:b w:val="0"/>
          <w:color w:val="auto"/>
          <w:sz w:val="22"/>
          <w:szCs w:val="22"/>
        </w:rPr>
        <w:tab/>
        <w:t xml:space="preserve">The Agreement expressly contains all the duties of the Referrer and </w:t>
      </w:r>
      <w:proofErr w:type="spellStart"/>
      <w:r w:rsidRPr="00433AE9">
        <w:rPr>
          <w:rFonts w:ascii="Times New Roman" w:hAnsi="Times New Roman" w:cs="Times New Roman"/>
          <w:b w:val="0"/>
          <w:color w:val="auto"/>
          <w:sz w:val="22"/>
          <w:szCs w:val="22"/>
        </w:rPr>
        <w:t>PayU</w:t>
      </w:r>
      <w:proofErr w:type="spellEnd"/>
      <w:r w:rsidRPr="00433AE9">
        <w:rPr>
          <w:rFonts w:ascii="Times New Roman" w:hAnsi="Times New Roman" w:cs="Times New Roman"/>
          <w:b w:val="0"/>
          <w:color w:val="auto"/>
          <w:sz w:val="22"/>
          <w:szCs w:val="22"/>
        </w:rPr>
        <w:t xml:space="preserve">. No implied duties or obligations shall be read or deemed to be read into the Agreement against the Referrer and </w:t>
      </w:r>
      <w:proofErr w:type="spellStart"/>
      <w:r w:rsidRPr="00433AE9">
        <w:rPr>
          <w:rFonts w:ascii="Times New Roman" w:hAnsi="Times New Roman" w:cs="Times New Roman"/>
          <w:b w:val="0"/>
          <w:color w:val="auto"/>
          <w:sz w:val="22"/>
          <w:szCs w:val="22"/>
        </w:rPr>
        <w:t>PayU</w:t>
      </w:r>
      <w:proofErr w:type="spellEnd"/>
      <w:r w:rsidRPr="00433AE9">
        <w:rPr>
          <w:rFonts w:ascii="Times New Roman" w:hAnsi="Times New Roman" w:cs="Times New Roman"/>
          <w:b w:val="0"/>
          <w:color w:val="auto"/>
          <w:sz w:val="22"/>
          <w:szCs w:val="22"/>
        </w:rPr>
        <w:t xml:space="preserve">.  Apart from this Agreement, the Referrer and </w:t>
      </w:r>
      <w:proofErr w:type="spellStart"/>
      <w:r w:rsidRPr="00433AE9">
        <w:rPr>
          <w:rFonts w:ascii="Times New Roman" w:hAnsi="Times New Roman" w:cs="Times New Roman"/>
          <w:b w:val="0"/>
          <w:color w:val="auto"/>
          <w:sz w:val="22"/>
          <w:szCs w:val="22"/>
        </w:rPr>
        <w:t>PayU</w:t>
      </w:r>
      <w:proofErr w:type="spellEnd"/>
      <w:r w:rsidRPr="00433AE9">
        <w:rPr>
          <w:rFonts w:ascii="Times New Roman" w:hAnsi="Times New Roman" w:cs="Times New Roman"/>
          <w:b w:val="0"/>
          <w:color w:val="auto"/>
          <w:sz w:val="22"/>
          <w:szCs w:val="22"/>
        </w:rPr>
        <w:t xml:space="preserve"> shall not be bound by the provisions of any agreement, arrangement or understanding between the Referrer and Prospective Merchant.</w:t>
      </w:r>
    </w:p>
    <w:p w:rsidR="00B76EB7" w:rsidRPr="00433AE9" w:rsidRDefault="00B76EB7" w:rsidP="00C86D40">
      <w:pPr>
        <w:spacing w:after="0"/>
        <w:jc w:val="both"/>
        <w:rPr>
          <w:rFonts w:ascii="Times New Roman" w:hAnsi="Times New Roman" w:cs="Times New Roman"/>
        </w:rPr>
      </w:pPr>
    </w:p>
    <w:p w:rsidR="00B76EB7" w:rsidRPr="00433AE9" w:rsidRDefault="00B76EB7" w:rsidP="00C86D40">
      <w:pPr>
        <w:pStyle w:val="Heading1"/>
        <w:numPr>
          <w:ilvl w:val="1"/>
          <w:numId w:val="28"/>
        </w:numPr>
        <w:spacing w:before="0"/>
        <w:ind w:hanging="720"/>
        <w:jc w:val="both"/>
        <w:rPr>
          <w:rFonts w:ascii="Times New Roman" w:hAnsi="Times New Roman" w:cs="Times New Roman"/>
          <w:b w:val="0"/>
          <w:color w:val="auto"/>
          <w:sz w:val="22"/>
          <w:szCs w:val="22"/>
        </w:rPr>
      </w:pPr>
      <w:r w:rsidRPr="00433AE9">
        <w:rPr>
          <w:rFonts w:ascii="Times New Roman" w:hAnsi="Times New Roman" w:cs="Times New Roman"/>
          <w:b w:val="0"/>
          <w:color w:val="auto"/>
          <w:sz w:val="22"/>
          <w:szCs w:val="22"/>
        </w:rPr>
        <w:t xml:space="preserve">It has been agreed by and between the Parties that, this Agreement is independent to any other understanding, agreement, contract entered in to or will be entered into between </w:t>
      </w:r>
      <w:proofErr w:type="spellStart"/>
      <w:r w:rsidRPr="00433AE9">
        <w:rPr>
          <w:rFonts w:ascii="Times New Roman" w:hAnsi="Times New Roman" w:cs="Times New Roman"/>
          <w:b w:val="0"/>
          <w:color w:val="auto"/>
          <w:sz w:val="22"/>
          <w:szCs w:val="22"/>
        </w:rPr>
        <w:t>PayU</w:t>
      </w:r>
      <w:proofErr w:type="spellEnd"/>
      <w:r w:rsidRPr="00433AE9">
        <w:rPr>
          <w:rFonts w:ascii="Times New Roman" w:hAnsi="Times New Roman" w:cs="Times New Roman"/>
          <w:b w:val="0"/>
          <w:color w:val="auto"/>
          <w:sz w:val="22"/>
          <w:szCs w:val="22"/>
        </w:rPr>
        <w:t xml:space="preserve"> and the Referrer.  </w:t>
      </w:r>
    </w:p>
    <w:p w:rsidR="00B76EB7" w:rsidRPr="00433AE9" w:rsidRDefault="00B76EB7" w:rsidP="00C86D40">
      <w:pPr>
        <w:spacing w:after="0"/>
        <w:ind w:left="720" w:hanging="720"/>
        <w:contextualSpacing/>
        <w:jc w:val="both"/>
        <w:rPr>
          <w:rFonts w:ascii="Times New Roman" w:hAnsi="Times New Roman" w:cs="Times New Roman"/>
          <w:b/>
        </w:rPr>
      </w:pPr>
    </w:p>
    <w:p w:rsidR="00B76EB7" w:rsidRPr="00433AE9" w:rsidRDefault="00B76EB7" w:rsidP="00C86D40">
      <w:pPr>
        <w:numPr>
          <w:ilvl w:val="3"/>
          <w:numId w:val="3"/>
        </w:numPr>
        <w:spacing w:after="0"/>
        <w:ind w:left="720" w:hanging="720"/>
        <w:jc w:val="both"/>
        <w:rPr>
          <w:rFonts w:ascii="Times New Roman" w:hAnsi="Times New Roman" w:cs="Times New Roman"/>
        </w:rPr>
      </w:pPr>
      <w:r w:rsidRPr="00433AE9">
        <w:rPr>
          <w:rFonts w:ascii="Times New Roman" w:hAnsi="Times New Roman" w:cs="Times New Roman"/>
          <w:b/>
        </w:rPr>
        <w:t>CONSIDERATION</w:t>
      </w:r>
      <w:r w:rsidR="00DA1D6B" w:rsidRPr="00433AE9">
        <w:rPr>
          <w:rFonts w:ascii="Times New Roman" w:hAnsi="Times New Roman" w:cs="Times New Roman"/>
          <w:b/>
        </w:rPr>
        <w:t>:</w:t>
      </w:r>
      <w:r w:rsidRPr="00433AE9">
        <w:rPr>
          <w:rFonts w:ascii="Times New Roman" w:hAnsi="Times New Roman" w:cs="Times New Roman"/>
          <w:b/>
        </w:rPr>
        <w:t xml:space="preserve"> </w:t>
      </w:r>
    </w:p>
    <w:p w:rsidR="00B76EB7" w:rsidRPr="00433AE9" w:rsidRDefault="00B76EB7" w:rsidP="00C86D40">
      <w:pPr>
        <w:pStyle w:val="ListParagraph"/>
        <w:numPr>
          <w:ilvl w:val="0"/>
          <w:numId w:val="9"/>
        </w:numPr>
        <w:spacing w:after="0"/>
        <w:ind w:hanging="720"/>
        <w:contextualSpacing w:val="0"/>
        <w:jc w:val="both"/>
        <w:rPr>
          <w:rFonts w:ascii="Times New Roman" w:hAnsi="Times New Roman" w:cs="Times New Roman"/>
          <w:lang w:val="en-GB"/>
        </w:rPr>
      </w:pPr>
      <w:r w:rsidRPr="00433AE9">
        <w:rPr>
          <w:rFonts w:ascii="Times New Roman" w:hAnsi="Times New Roman" w:cs="Times New Roman"/>
          <w:lang w:val="en-GB"/>
        </w:rPr>
        <w:t xml:space="preserve">In consideration for each Qualified Referral, </w:t>
      </w:r>
      <w:proofErr w:type="spellStart"/>
      <w:r w:rsidRPr="00433AE9">
        <w:rPr>
          <w:rFonts w:ascii="Times New Roman" w:hAnsi="Times New Roman" w:cs="Times New Roman"/>
          <w:lang w:val="en-GB"/>
        </w:rPr>
        <w:t>PayU</w:t>
      </w:r>
      <w:proofErr w:type="spellEnd"/>
      <w:r w:rsidRPr="00433AE9">
        <w:rPr>
          <w:rFonts w:ascii="Times New Roman" w:hAnsi="Times New Roman" w:cs="Times New Roman"/>
          <w:lang w:val="en-GB"/>
        </w:rPr>
        <w:t xml:space="preserve"> agrees to pay the</w:t>
      </w:r>
      <w:r w:rsidRPr="00433AE9">
        <w:rPr>
          <w:rFonts w:ascii="Times New Roman" w:eastAsia="SimHei" w:hAnsi="Times New Roman" w:cs="Times New Roman"/>
        </w:rPr>
        <w:t xml:space="preserve"> Referrer such </w:t>
      </w:r>
      <w:r w:rsidRPr="00433AE9">
        <w:rPr>
          <w:rFonts w:ascii="Times New Roman" w:hAnsi="Times New Roman" w:cs="Times New Roman"/>
          <w:lang w:val="en-GB"/>
        </w:rPr>
        <w:t xml:space="preserve">Referral Fees, subject to the eligibility criteria, as detailed in Annexure A. </w:t>
      </w:r>
    </w:p>
    <w:p w:rsidR="00B76EB7" w:rsidRPr="00433AE9" w:rsidRDefault="00B76EB7" w:rsidP="00C86D40">
      <w:pPr>
        <w:pStyle w:val="ListParagraph"/>
        <w:spacing w:after="0"/>
        <w:contextualSpacing w:val="0"/>
        <w:jc w:val="both"/>
        <w:rPr>
          <w:rFonts w:ascii="Times New Roman" w:hAnsi="Times New Roman" w:cs="Times New Roman"/>
          <w:lang w:val="en-GB"/>
        </w:rPr>
      </w:pPr>
    </w:p>
    <w:p w:rsidR="00B76EB7" w:rsidRPr="00433AE9" w:rsidRDefault="00B76EB7" w:rsidP="00C86D40">
      <w:pPr>
        <w:pStyle w:val="ListParagraph"/>
        <w:numPr>
          <w:ilvl w:val="0"/>
          <w:numId w:val="9"/>
        </w:numPr>
        <w:spacing w:after="0"/>
        <w:ind w:hanging="720"/>
        <w:contextualSpacing w:val="0"/>
        <w:jc w:val="both"/>
        <w:rPr>
          <w:rFonts w:ascii="Times New Roman" w:hAnsi="Times New Roman" w:cs="Times New Roman"/>
          <w:lang w:val="en-GB"/>
        </w:rPr>
      </w:pPr>
      <w:r w:rsidRPr="00433AE9">
        <w:rPr>
          <w:rFonts w:ascii="Times New Roman" w:hAnsi="Times New Roman" w:cs="Times New Roman"/>
          <w:lang w:val="en-GB"/>
        </w:rPr>
        <w:t>A Prospective Merchant shall be considered as a Qualified Referral only after (</w:t>
      </w:r>
      <w:proofErr w:type="spellStart"/>
      <w:r w:rsidRPr="00433AE9">
        <w:rPr>
          <w:rFonts w:ascii="Times New Roman" w:hAnsi="Times New Roman" w:cs="Times New Roman"/>
          <w:lang w:val="en-GB"/>
        </w:rPr>
        <w:t>i</w:t>
      </w:r>
      <w:proofErr w:type="spellEnd"/>
      <w:r w:rsidRPr="00433AE9">
        <w:rPr>
          <w:rFonts w:ascii="Times New Roman" w:hAnsi="Times New Roman" w:cs="Times New Roman"/>
          <w:lang w:val="en-GB"/>
        </w:rPr>
        <w:t xml:space="preserve">) a legal service agreement has been executed between the Prospective Merchant and </w:t>
      </w:r>
      <w:proofErr w:type="spellStart"/>
      <w:r w:rsidRPr="00433AE9">
        <w:rPr>
          <w:rFonts w:ascii="Times New Roman" w:hAnsi="Times New Roman" w:cs="Times New Roman"/>
          <w:lang w:val="en-GB"/>
        </w:rPr>
        <w:t>PayU</w:t>
      </w:r>
      <w:proofErr w:type="spellEnd"/>
      <w:r w:rsidRPr="00433AE9">
        <w:rPr>
          <w:rFonts w:ascii="Times New Roman" w:hAnsi="Times New Roman" w:cs="Times New Roman"/>
          <w:lang w:val="en-GB"/>
        </w:rPr>
        <w:t xml:space="preserve"> and the Prospective Merchant has been approved by acquiring banks and the nodal bank; (ii) the integration has been </w:t>
      </w:r>
      <w:r w:rsidRPr="00433AE9">
        <w:rPr>
          <w:rFonts w:ascii="Times New Roman" w:hAnsi="Times New Roman" w:cs="Times New Roman"/>
          <w:lang w:val="en-GB"/>
        </w:rPr>
        <w:lastRenderedPageBreak/>
        <w:t xml:space="preserve">completed successfully; and (iii) the </w:t>
      </w:r>
      <w:proofErr w:type="spellStart"/>
      <w:r w:rsidRPr="00433AE9">
        <w:rPr>
          <w:rFonts w:ascii="Times New Roman" w:hAnsi="Times New Roman" w:cs="Times New Roman"/>
          <w:lang w:val="en-GB"/>
        </w:rPr>
        <w:t>PayU</w:t>
      </w:r>
      <w:proofErr w:type="spellEnd"/>
      <w:r w:rsidRPr="00433AE9">
        <w:rPr>
          <w:rFonts w:ascii="Times New Roman" w:hAnsi="Times New Roman" w:cs="Times New Roman"/>
          <w:lang w:val="en-GB"/>
        </w:rPr>
        <w:t xml:space="preserve"> Services are available to be used by the Prospective Merchant and their customers </w:t>
      </w:r>
      <w:del w:id="31" w:author="Viren Shah" w:date="2019-02-03T12:32:00Z">
        <w:r w:rsidRPr="00433AE9" w:rsidDel="00240F20">
          <w:rPr>
            <w:rFonts w:ascii="Times New Roman" w:hAnsi="Times New Roman" w:cs="Times New Roman"/>
            <w:lang w:val="en-GB"/>
          </w:rPr>
          <w:delText xml:space="preserve">and any applicable fee/charges has been paid by the Prospective Merchant.  </w:delText>
        </w:r>
      </w:del>
      <w:ins w:id="32" w:author="Viren Shah" w:date="2019-02-03T12:32:00Z">
        <w:r w:rsidR="00240F20">
          <w:rPr>
            <w:rFonts w:ascii="Times New Roman" w:hAnsi="Times New Roman" w:cs="Times New Roman"/>
            <w:lang w:val="en-GB"/>
          </w:rPr>
          <w:t xml:space="preserve">(iv) there will be no annual account maintenance fees for merchant accounts which are referred by referrer. </w:t>
        </w:r>
      </w:ins>
    </w:p>
    <w:p w:rsidR="00B76EB7" w:rsidRPr="00433AE9" w:rsidRDefault="00B76EB7" w:rsidP="00C86D40">
      <w:pPr>
        <w:pStyle w:val="ListParagraph"/>
        <w:spacing w:after="0"/>
        <w:contextualSpacing w:val="0"/>
        <w:jc w:val="both"/>
        <w:rPr>
          <w:rFonts w:ascii="Times New Roman" w:hAnsi="Times New Roman" w:cs="Times New Roman"/>
          <w:lang w:val="en-GB"/>
        </w:rPr>
      </w:pPr>
    </w:p>
    <w:p w:rsidR="00B76EB7" w:rsidRPr="00433AE9" w:rsidRDefault="00B76EB7" w:rsidP="00C86D40">
      <w:pPr>
        <w:pStyle w:val="ListParagraph"/>
        <w:numPr>
          <w:ilvl w:val="0"/>
          <w:numId w:val="9"/>
        </w:numPr>
        <w:spacing w:after="0"/>
        <w:ind w:hanging="720"/>
        <w:contextualSpacing w:val="0"/>
        <w:jc w:val="both"/>
        <w:rPr>
          <w:rFonts w:ascii="Times New Roman" w:hAnsi="Times New Roman" w:cs="Times New Roman"/>
          <w:lang w:val="en-GB"/>
        </w:rPr>
      </w:pPr>
      <w:r w:rsidRPr="00433AE9">
        <w:rPr>
          <w:rFonts w:ascii="Times New Roman" w:hAnsi="Times New Roman" w:cs="Times New Roman"/>
          <w:lang w:val="en-GB"/>
        </w:rPr>
        <w:t xml:space="preserve">All fees as stated in Annexure A shall be inclusive of all applicable taxes. Further </w:t>
      </w:r>
      <w:proofErr w:type="spellStart"/>
      <w:r w:rsidRPr="00433AE9">
        <w:rPr>
          <w:rFonts w:ascii="Times New Roman" w:hAnsi="Times New Roman" w:cs="Times New Roman"/>
          <w:lang w:val="en-GB"/>
        </w:rPr>
        <w:t>PayU</w:t>
      </w:r>
      <w:proofErr w:type="spellEnd"/>
      <w:r w:rsidRPr="00433AE9">
        <w:rPr>
          <w:rFonts w:ascii="Times New Roman" w:hAnsi="Times New Roman" w:cs="Times New Roman"/>
          <w:lang w:val="en-GB"/>
        </w:rPr>
        <w:t xml:space="preserve"> shall deduct the Tax Deductible at Source (TDS) from the fee stated in Annexure A and pay the remaining amount to the Referrer. </w:t>
      </w:r>
    </w:p>
    <w:p w:rsidR="00B76EB7" w:rsidRPr="00433AE9" w:rsidRDefault="00B76EB7" w:rsidP="00C86D40">
      <w:pPr>
        <w:spacing w:after="0"/>
        <w:jc w:val="both"/>
        <w:rPr>
          <w:rFonts w:ascii="Times New Roman" w:hAnsi="Times New Roman" w:cs="Times New Roman"/>
          <w:lang w:val="en-GB"/>
        </w:rPr>
      </w:pPr>
    </w:p>
    <w:p w:rsidR="00B76EB7" w:rsidRPr="00433AE9" w:rsidRDefault="00B76EB7" w:rsidP="00C86D40">
      <w:pPr>
        <w:numPr>
          <w:ilvl w:val="3"/>
          <w:numId w:val="3"/>
        </w:numPr>
        <w:spacing w:after="0"/>
        <w:ind w:left="720" w:hanging="720"/>
        <w:jc w:val="both"/>
        <w:rPr>
          <w:rFonts w:ascii="Times New Roman" w:hAnsi="Times New Roman" w:cs="Times New Roman"/>
          <w:b/>
        </w:rPr>
      </w:pPr>
      <w:r w:rsidRPr="00433AE9">
        <w:rPr>
          <w:rFonts w:ascii="Times New Roman" w:hAnsi="Times New Roman" w:cs="Times New Roman"/>
          <w:b/>
        </w:rPr>
        <w:t>OBLIGATIONS OF THE REFERRER</w:t>
      </w:r>
    </w:p>
    <w:p w:rsidR="00B76EB7" w:rsidRPr="00433AE9" w:rsidRDefault="00B76EB7" w:rsidP="00C86D40">
      <w:pPr>
        <w:pStyle w:val="ListParagraph"/>
        <w:numPr>
          <w:ilvl w:val="0"/>
          <w:numId w:val="12"/>
        </w:numPr>
        <w:spacing w:after="0"/>
        <w:ind w:left="720" w:hanging="720"/>
        <w:contextualSpacing w:val="0"/>
        <w:jc w:val="both"/>
        <w:rPr>
          <w:rFonts w:ascii="Times New Roman" w:hAnsi="Times New Roman" w:cs="Times New Roman"/>
        </w:rPr>
      </w:pPr>
      <w:r w:rsidRPr="00433AE9">
        <w:rPr>
          <w:rFonts w:ascii="Times New Roman" w:hAnsi="Times New Roman" w:cs="Times New Roman"/>
        </w:rPr>
        <w:t>The Referrer hereby agrees that it shall:</w:t>
      </w:r>
    </w:p>
    <w:p w:rsidR="00B76EB7" w:rsidRPr="00433AE9" w:rsidRDefault="00B76EB7" w:rsidP="00C86D40">
      <w:pPr>
        <w:numPr>
          <w:ilvl w:val="1"/>
          <w:numId w:val="13"/>
        </w:numPr>
        <w:spacing w:after="0"/>
        <w:ind w:left="1440" w:hanging="720"/>
        <w:jc w:val="both"/>
        <w:rPr>
          <w:rFonts w:ascii="Times New Roman" w:hAnsi="Times New Roman" w:cs="Times New Roman"/>
        </w:rPr>
      </w:pPr>
      <w:r w:rsidRPr="00433AE9">
        <w:rPr>
          <w:rFonts w:ascii="Times New Roman" w:hAnsi="Times New Roman" w:cs="Times New Roman"/>
        </w:rPr>
        <w:t xml:space="preserve">use its best endeavors to advertise and promote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Services to Prospective Merchants;</w:t>
      </w:r>
    </w:p>
    <w:p w:rsidR="00B76EB7" w:rsidRPr="00433AE9" w:rsidRDefault="00B76EB7" w:rsidP="00C86D40">
      <w:pPr>
        <w:numPr>
          <w:ilvl w:val="1"/>
          <w:numId w:val="13"/>
        </w:numPr>
        <w:spacing w:after="0"/>
        <w:ind w:left="1440" w:hanging="720"/>
        <w:jc w:val="both"/>
        <w:rPr>
          <w:rFonts w:ascii="Times New Roman" w:hAnsi="Times New Roman" w:cs="Times New Roman"/>
        </w:rPr>
      </w:pPr>
      <w:r w:rsidRPr="00433AE9">
        <w:rPr>
          <w:rFonts w:ascii="Times New Roman" w:hAnsi="Times New Roman" w:cs="Times New Roman"/>
        </w:rPr>
        <w:t xml:space="preserve">observe all directions and instructions given to it by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in relation to the promotion and advertisement of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Services;</w:t>
      </w:r>
    </w:p>
    <w:p w:rsidR="00B76EB7" w:rsidRPr="00433AE9" w:rsidRDefault="00B76EB7" w:rsidP="00C86D40">
      <w:pPr>
        <w:numPr>
          <w:ilvl w:val="1"/>
          <w:numId w:val="13"/>
        </w:numPr>
        <w:spacing w:after="0"/>
        <w:ind w:left="1440" w:hanging="720"/>
        <w:jc w:val="both"/>
        <w:rPr>
          <w:rFonts w:ascii="Times New Roman" w:hAnsi="Times New Roman" w:cs="Times New Roman"/>
        </w:rPr>
      </w:pPr>
      <w:r w:rsidRPr="00433AE9">
        <w:rPr>
          <w:rFonts w:ascii="Times New Roman" w:hAnsi="Times New Roman" w:cs="Times New Roman"/>
        </w:rPr>
        <w:t xml:space="preserve">promote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Services in accordance with the terms of this Agreement and any other direction or instruction supplied by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from time to time in writing;</w:t>
      </w:r>
    </w:p>
    <w:p w:rsidR="00B76EB7" w:rsidRPr="00433AE9" w:rsidRDefault="00B76EB7" w:rsidP="00C86D40">
      <w:pPr>
        <w:numPr>
          <w:ilvl w:val="1"/>
          <w:numId w:val="13"/>
        </w:numPr>
        <w:spacing w:after="0"/>
        <w:ind w:left="1440" w:hanging="720"/>
        <w:jc w:val="both"/>
        <w:rPr>
          <w:rFonts w:ascii="Times New Roman" w:hAnsi="Times New Roman" w:cs="Times New Roman"/>
        </w:rPr>
      </w:pPr>
      <w:r w:rsidRPr="00433AE9">
        <w:rPr>
          <w:rFonts w:ascii="Times New Roman" w:hAnsi="Times New Roman" w:cs="Times New Roman"/>
        </w:rPr>
        <w:t xml:space="preserve">not offer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Services at a rate lower than the rate specified in Annexure – A.</w:t>
      </w:r>
    </w:p>
    <w:p w:rsidR="00B76EB7" w:rsidRPr="00433AE9" w:rsidRDefault="00B76EB7" w:rsidP="00C86D40">
      <w:pPr>
        <w:numPr>
          <w:ilvl w:val="1"/>
          <w:numId w:val="13"/>
        </w:numPr>
        <w:spacing w:after="0"/>
        <w:ind w:left="1440" w:hanging="720"/>
        <w:jc w:val="both"/>
        <w:rPr>
          <w:rFonts w:ascii="Times New Roman" w:hAnsi="Times New Roman" w:cs="Times New Roman"/>
        </w:rPr>
      </w:pPr>
      <w:r w:rsidRPr="00433AE9">
        <w:rPr>
          <w:rFonts w:ascii="Times New Roman" w:hAnsi="Times New Roman" w:cs="Times New Roman"/>
        </w:rPr>
        <w:t xml:space="preserve">not grant any discounts to Prospective Merchants with respect to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Services. Such discounts can be granted only with the prior written approval of </w:t>
      </w:r>
      <w:proofErr w:type="spellStart"/>
      <w:r w:rsidRPr="00433AE9">
        <w:rPr>
          <w:rFonts w:ascii="Times New Roman" w:hAnsi="Times New Roman" w:cs="Times New Roman"/>
        </w:rPr>
        <w:t>PayU</w:t>
      </w:r>
      <w:proofErr w:type="spellEnd"/>
      <w:r w:rsidRPr="00433AE9">
        <w:rPr>
          <w:rFonts w:ascii="Times New Roman" w:hAnsi="Times New Roman" w:cs="Times New Roman"/>
        </w:rPr>
        <w:t>.</w:t>
      </w:r>
    </w:p>
    <w:p w:rsidR="00B76EB7" w:rsidRPr="00433AE9" w:rsidRDefault="00B76EB7" w:rsidP="00C86D40">
      <w:pPr>
        <w:numPr>
          <w:ilvl w:val="1"/>
          <w:numId w:val="13"/>
        </w:numPr>
        <w:spacing w:after="0"/>
        <w:ind w:left="1440" w:hanging="720"/>
        <w:jc w:val="both"/>
        <w:rPr>
          <w:rFonts w:ascii="Times New Roman" w:hAnsi="Times New Roman" w:cs="Times New Roman"/>
        </w:rPr>
      </w:pPr>
      <w:r w:rsidRPr="00433AE9">
        <w:rPr>
          <w:rFonts w:ascii="Times New Roman" w:hAnsi="Times New Roman" w:cs="Times New Roman"/>
        </w:rPr>
        <w:t xml:space="preserve">ensure that any information supplied to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pertaining to the Prospective Merchant should be accurate and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may rely on such information while entering into an Agreement with a Prospective Merchant;</w:t>
      </w:r>
    </w:p>
    <w:p w:rsidR="00B76EB7" w:rsidRPr="00433AE9" w:rsidRDefault="00B76EB7" w:rsidP="00C86D40">
      <w:pPr>
        <w:numPr>
          <w:ilvl w:val="1"/>
          <w:numId w:val="13"/>
        </w:numPr>
        <w:spacing w:after="0"/>
        <w:ind w:left="1440" w:hanging="720"/>
        <w:jc w:val="both"/>
        <w:rPr>
          <w:rFonts w:ascii="Times New Roman" w:hAnsi="Times New Roman" w:cs="Times New Roman"/>
        </w:rPr>
      </w:pPr>
      <w:r w:rsidRPr="00433AE9">
        <w:rPr>
          <w:rFonts w:ascii="Times New Roman" w:hAnsi="Times New Roman" w:cs="Times New Roman"/>
        </w:rPr>
        <w:t xml:space="preserve">market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as </w:t>
      </w:r>
      <w:commentRangeStart w:id="33"/>
      <w:r w:rsidRPr="00433AE9">
        <w:rPr>
          <w:rFonts w:ascii="Times New Roman" w:hAnsi="Times New Roman" w:cs="Times New Roman"/>
        </w:rPr>
        <w:t xml:space="preserve">preferred payment partner </w:t>
      </w:r>
      <w:commentRangeEnd w:id="33"/>
      <w:r w:rsidR="000C0BDC">
        <w:rPr>
          <w:rStyle w:val="CommentReference"/>
        </w:rPr>
        <w:commentReference w:id="33"/>
      </w:r>
      <w:r w:rsidRPr="00433AE9">
        <w:rPr>
          <w:rFonts w:ascii="Times New Roman" w:hAnsi="Times New Roman" w:cs="Times New Roman"/>
        </w:rPr>
        <w:t>to Prospective Merchant on a non-exclusive basis; or</w:t>
      </w:r>
    </w:p>
    <w:p w:rsidR="00B76EB7" w:rsidRPr="00433AE9" w:rsidRDefault="00B76EB7" w:rsidP="00C86D40">
      <w:pPr>
        <w:numPr>
          <w:ilvl w:val="1"/>
          <w:numId w:val="13"/>
        </w:numPr>
        <w:spacing w:after="0"/>
        <w:ind w:left="1440" w:hanging="720"/>
        <w:jc w:val="both"/>
        <w:rPr>
          <w:rFonts w:ascii="Times New Roman" w:hAnsi="Times New Roman" w:cs="Times New Roman"/>
        </w:rPr>
      </w:pPr>
      <w:r w:rsidRPr="00433AE9">
        <w:rPr>
          <w:rFonts w:ascii="Times New Roman" w:hAnsi="Times New Roman" w:cs="Times New Roman"/>
        </w:rPr>
        <w:t xml:space="preserve">ensure that there is no misrepresentation, exaggeration or inaccurate information provided, to the Prospective Merchants about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or with respect to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Services by the Referrer.</w:t>
      </w:r>
    </w:p>
    <w:p w:rsidR="00B76EB7" w:rsidRPr="00433AE9" w:rsidRDefault="00B76EB7" w:rsidP="00C86D40">
      <w:pPr>
        <w:pStyle w:val="ListParagraph"/>
        <w:spacing w:after="0"/>
        <w:contextualSpacing w:val="0"/>
        <w:jc w:val="both"/>
        <w:rPr>
          <w:rFonts w:ascii="Times New Roman" w:hAnsi="Times New Roman" w:cs="Times New Roman"/>
        </w:rPr>
      </w:pPr>
    </w:p>
    <w:p w:rsidR="00B76EB7" w:rsidRPr="00433AE9" w:rsidRDefault="00B76EB7" w:rsidP="00C86D40">
      <w:pPr>
        <w:pStyle w:val="ListParagraph"/>
        <w:numPr>
          <w:ilvl w:val="0"/>
          <w:numId w:val="12"/>
        </w:numPr>
        <w:spacing w:after="0"/>
        <w:ind w:left="720" w:hanging="720"/>
        <w:contextualSpacing w:val="0"/>
        <w:jc w:val="both"/>
        <w:rPr>
          <w:rFonts w:ascii="Times New Roman" w:hAnsi="Times New Roman" w:cs="Times New Roman"/>
        </w:rPr>
      </w:pPr>
      <w:r w:rsidRPr="00433AE9">
        <w:rPr>
          <w:rFonts w:ascii="Times New Roman" w:eastAsia="SimHei" w:hAnsi="Times New Roman" w:cs="Times New Roman"/>
        </w:rPr>
        <w:t xml:space="preserve">The Referrer </w:t>
      </w:r>
      <w:r w:rsidRPr="00433AE9">
        <w:rPr>
          <w:rFonts w:ascii="Times New Roman" w:hAnsi="Times New Roman" w:cs="Times New Roman"/>
        </w:rPr>
        <w:t>shall</w:t>
      </w:r>
      <w:r w:rsidRPr="00433AE9">
        <w:rPr>
          <w:rFonts w:ascii="Times New Roman" w:eastAsia="SimHei" w:hAnsi="Times New Roman" w:cs="Times New Roman"/>
        </w:rPr>
        <w:t xml:space="preserve"> not have any responsibility or liability for </w:t>
      </w:r>
      <w:proofErr w:type="spellStart"/>
      <w:r w:rsidRPr="00433AE9">
        <w:rPr>
          <w:rFonts w:ascii="Times New Roman" w:eastAsia="SimHei" w:hAnsi="Times New Roman" w:cs="Times New Roman"/>
        </w:rPr>
        <w:t>PayU</w:t>
      </w:r>
      <w:proofErr w:type="spellEnd"/>
      <w:r w:rsidRPr="00433AE9">
        <w:rPr>
          <w:rFonts w:ascii="Times New Roman" w:eastAsia="SimHei" w:hAnsi="Times New Roman" w:cs="Times New Roman"/>
        </w:rPr>
        <w:t xml:space="preserve"> Services subject to Clause 5.3.</w:t>
      </w:r>
    </w:p>
    <w:p w:rsidR="00B76EB7" w:rsidRPr="00433AE9" w:rsidRDefault="00B76EB7" w:rsidP="00C86D40">
      <w:pPr>
        <w:pStyle w:val="ListParagraph"/>
        <w:spacing w:after="0"/>
        <w:contextualSpacing w:val="0"/>
        <w:jc w:val="both"/>
        <w:rPr>
          <w:rFonts w:ascii="Times New Roman" w:hAnsi="Times New Roman" w:cs="Times New Roman"/>
        </w:rPr>
      </w:pPr>
    </w:p>
    <w:p w:rsidR="00B76EB7" w:rsidRPr="00433AE9" w:rsidRDefault="00B76EB7" w:rsidP="00C86D40">
      <w:pPr>
        <w:pStyle w:val="ListParagraph"/>
        <w:numPr>
          <w:ilvl w:val="0"/>
          <w:numId w:val="12"/>
        </w:numPr>
        <w:spacing w:after="0"/>
        <w:ind w:left="720" w:hanging="720"/>
        <w:contextualSpacing w:val="0"/>
        <w:jc w:val="both"/>
        <w:rPr>
          <w:rFonts w:ascii="Times New Roman" w:hAnsi="Times New Roman" w:cs="Times New Roman"/>
        </w:rPr>
      </w:pPr>
      <w:r w:rsidRPr="00433AE9">
        <w:rPr>
          <w:rFonts w:ascii="Times New Roman" w:hAnsi="Times New Roman" w:cs="Times New Roman"/>
        </w:rPr>
        <w:t xml:space="preserve">The Referrer shall not without </w:t>
      </w:r>
      <w:proofErr w:type="spellStart"/>
      <w:r w:rsidRPr="00433AE9">
        <w:rPr>
          <w:rFonts w:ascii="Times New Roman" w:hAnsi="Times New Roman" w:cs="Times New Roman"/>
        </w:rPr>
        <w:t>PayU’s</w:t>
      </w:r>
      <w:proofErr w:type="spellEnd"/>
      <w:r w:rsidRPr="00433AE9">
        <w:rPr>
          <w:rFonts w:ascii="Times New Roman" w:hAnsi="Times New Roman" w:cs="Times New Roman"/>
        </w:rPr>
        <w:t xml:space="preserve"> prior written consent: </w:t>
      </w:r>
    </w:p>
    <w:p w:rsidR="00B76EB7" w:rsidRPr="00433AE9" w:rsidRDefault="00B76EB7" w:rsidP="00C86D40">
      <w:pPr>
        <w:pStyle w:val="ListParagraph"/>
        <w:numPr>
          <w:ilvl w:val="0"/>
          <w:numId w:val="14"/>
        </w:numPr>
        <w:spacing w:after="0"/>
        <w:ind w:left="1440" w:hanging="720"/>
        <w:contextualSpacing w:val="0"/>
        <w:jc w:val="both"/>
        <w:rPr>
          <w:rFonts w:ascii="Times New Roman" w:hAnsi="Times New Roman" w:cs="Times New Roman"/>
        </w:rPr>
      </w:pPr>
      <w:r w:rsidRPr="00433AE9">
        <w:rPr>
          <w:rFonts w:ascii="Times New Roman" w:hAnsi="Times New Roman" w:cs="Times New Roman"/>
        </w:rPr>
        <w:t xml:space="preserve">issue any advertisement in relation to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or its Affiliates; or</w:t>
      </w:r>
    </w:p>
    <w:p w:rsidR="00B76EB7" w:rsidRPr="00433AE9" w:rsidRDefault="00B76EB7" w:rsidP="00C86D40">
      <w:pPr>
        <w:pStyle w:val="ListParagraph"/>
        <w:numPr>
          <w:ilvl w:val="0"/>
          <w:numId w:val="14"/>
        </w:numPr>
        <w:spacing w:after="0"/>
        <w:ind w:left="1440" w:hanging="720"/>
        <w:contextualSpacing w:val="0"/>
        <w:jc w:val="both"/>
        <w:rPr>
          <w:rFonts w:ascii="Times New Roman" w:hAnsi="Times New Roman" w:cs="Times New Roman"/>
        </w:rPr>
      </w:pPr>
      <w:r w:rsidRPr="00433AE9">
        <w:rPr>
          <w:rFonts w:ascii="Times New Roman" w:hAnsi="Times New Roman" w:cs="Times New Roman"/>
        </w:rPr>
        <w:t xml:space="preserve">provide information of any kind relating to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or its Affiliates to any government or regulatory body or the press or any third party by way of interviews, press releases, submissions, statements or otherwise; or</w:t>
      </w:r>
    </w:p>
    <w:p w:rsidR="00B76EB7" w:rsidRDefault="00B76EB7" w:rsidP="00C86D40">
      <w:pPr>
        <w:pStyle w:val="ListParagraph"/>
        <w:numPr>
          <w:ilvl w:val="0"/>
          <w:numId w:val="14"/>
        </w:numPr>
        <w:spacing w:after="0"/>
        <w:ind w:left="1440" w:hanging="720"/>
        <w:contextualSpacing w:val="0"/>
        <w:jc w:val="both"/>
        <w:rPr>
          <w:ins w:id="34" w:author="Viren Shah" w:date="2019-02-03T12:35:00Z"/>
          <w:rFonts w:ascii="Times New Roman" w:hAnsi="Times New Roman" w:cs="Times New Roman"/>
        </w:rPr>
      </w:pPr>
      <w:r w:rsidRPr="00433AE9">
        <w:rPr>
          <w:rFonts w:ascii="Times New Roman" w:hAnsi="Times New Roman" w:cs="Times New Roman"/>
        </w:rPr>
        <w:t xml:space="preserve">respond on behalf of </w:t>
      </w:r>
      <w:proofErr w:type="spellStart"/>
      <w:r w:rsidRPr="00433AE9">
        <w:rPr>
          <w:rFonts w:ascii="Times New Roman" w:hAnsi="Times New Roman" w:cs="Times New Roman"/>
        </w:rPr>
        <w:t>PayU</w:t>
      </w:r>
      <w:proofErr w:type="spellEnd"/>
      <w:r w:rsidRPr="00433AE9" w:rsidDel="00C752F6">
        <w:rPr>
          <w:rFonts w:ascii="Times New Roman" w:hAnsi="Times New Roman" w:cs="Times New Roman"/>
        </w:rPr>
        <w:t xml:space="preserve"> </w:t>
      </w:r>
      <w:r w:rsidRPr="00433AE9">
        <w:rPr>
          <w:rFonts w:ascii="Times New Roman" w:hAnsi="Times New Roman" w:cs="Times New Roman"/>
        </w:rPr>
        <w:t xml:space="preserve">or its Affiliates to any enquiries or requests for information received from government or regulatory body or the press or from Prospective Merchants or any third party relating to </w:t>
      </w:r>
      <w:proofErr w:type="spellStart"/>
      <w:r w:rsidRPr="00433AE9">
        <w:rPr>
          <w:rFonts w:ascii="Times New Roman" w:hAnsi="Times New Roman" w:cs="Times New Roman"/>
        </w:rPr>
        <w:t>PayU</w:t>
      </w:r>
      <w:proofErr w:type="spellEnd"/>
      <w:r w:rsidRPr="00433AE9" w:rsidDel="00C752F6">
        <w:rPr>
          <w:rFonts w:ascii="Times New Roman" w:hAnsi="Times New Roman" w:cs="Times New Roman"/>
        </w:rPr>
        <w:t xml:space="preserve"> </w:t>
      </w:r>
      <w:r w:rsidRPr="00433AE9">
        <w:rPr>
          <w:rFonts w:ascii="Times New Roman" w:hAnsi="Times New Roman" w:cs="Times New Roman"/>
        </w:rPr>
        <w:t>or its Affiliates.</w:t>
      </w:r>
    </w:p>
    <w:p w:rsidR="00832462" w:rsidRDefault="00832462" w:rsidP="00832462">
      <w:pPr>
        <w:spacing w:after="0"/>
        <w:jc w:val="both"/>
        <w:rPr>
          <w:ins w:id="35" w:author="Viren Shah" w:date="2019-02-03T12:35:00Z"/>
          <w:rFonts w:ascii="Times New Roman" w:hAnsi="Times New Roman" w:cs="Times New Roman"/>
        </w:rPr>
        <w:pPrChange w:id="36" w:author="Viren Shah" w:date="2019-02-03T12:35:00Z">
          <w:pPr>
            <w:pStyle w:val="ListParagraph"/>
            <w:numPr>
              <w:numId w:val="14"/>
            </w:numPr>
            <w:spacing w:after="0"/>
            <w:ind w:left="1440" w:hanging="720"/>
            <w:contextualSpacing w:val="0"/>
            <w:jc w:val="both"/>
          </w:pPr>
        </w:pPrChange>
      </w:pPr>
      <w:ins w:id="37" w:author="Viren Shah" w:date="2019-02-03T12:35:00Z">
        <w:r>
          <w:rPr>
            <w:rFonts w:ascii="Times New Roman" w:hAnsi="Times New Roman" w:cs="Times New Roman"/>
          </w:rPr>
          <w:t xml:space="preserve">5.4 </w:t>
        </w:r>
        <w:proofErr w:type="spellStart"/>
        <w:r>
          <w:rPr>
            <w:rFonts w:ascii="Times New Roman" w:hAnsi="Times New Roman" w:cs="Times New Roman"/>
          </w:rPr>
          <w:t>PayU</w:t>
        </w:r>
        <w:proofErr w:type="spellEnd"/>
        <w:r>
          <w:rPr>
            <w:rFonts w:ascii="Times New Roman" w:hAnsi="Times New Roman" w:cs="Times New Roman"/>
          </w:rPr>
          <w:t xml:space="preserve"> shall not without </w:t>
        </w:r>
        <w:proofErr w:type="spellStart"/>
        <w:r>
          <w:rPr>
            <w:rFonts w:ascii="Times New Roman" w:hAnsi="Times New Roman" w:cs="Times New Roman"/>
          </w:rPr>
          <w:t>Vanco</w:t>
        </w:r>
        <w:proofErr w:type="spellEnd"/>
        <w:r>
          <w:rPr>
            <w:rFonts w:ascii="Times New Roman" w:hAnsi="Times New Roman" w:cs="Times New Roman"/>
          </w:rPr>
          <w:t xml:space="preserve"> </w:t>
        </w:r>
        <w:proofErr w:type="spellStart"/>
        <w:r>
          <w:rPr>
            <w:rFonts w:ascii="Times New Roman" w:hAnsi="Times New Roman" w:cs="Times New Roman"/>
          </w:rPr>
          <w:t>Technologies’s</w:t>
        </w:r>
        <w:proofErr w:type="spellEnd"/>
        <w:r>
          <w:rPr>
            <w:rFonts w:ascii="Times New Roman" w:hAnsi="Times New Roman" w:cs="Times New Roman"/>
          </w:rPr>
          <w:t xml:space="preserve"> priori written consent:</w:t>
        </w:r>
      </w:ins>
    </w:p>
    <w:p w:rsidR="00832462" w:rsidRDefault="00832462" w:rsidP="00832462">
      <w:pPr>
        <w:spacing w:after="0"/>
        <w:jc w:val="both"/>
        <w:rPr>
          <w:ins w:id="38" w:author="Viren Shah" w:date="2019-02-03T12:36:00Z"/>
          <w:rFonts w:ascii="Times New Roman" w:hAnsi="Times New Roman" w:cs="Times New Roman"/>
        </w:rPr>
        <w:pPrChange w:id="39" w:author="Viren Shah" w:date="2019-02-03T12:35:00Z">
          <w:pPr>
            <w:pStyle w:val="ListParagraph"/>
            <w:numPr>
              <w:numId w:val="14"/>
            </w:numPr>
            <w:spacing w:after="0"/>
            <w:ind w:left="1440" w:hanging="720"/>
            <w:contextualSpacing w:val="0"/>
            <w:jc w:val="both"/>
          </w:pPr>
        </w:pPrChange>
      </w:pPr>
      <w:ins w:id="40" w:author="Viren Shah" w:date="2019-02-03T12:35:00Z">
        <w:r>
          <w:rPr>
            <w:rFonts w:ascii="Times New Roman" w:hAnsi="Times New Roman" w:cs="Times New Roman"/>
          </w:rPr>
          <w:t xml:space="preserve">(a) issue any advertisement in relation to </w:t>
        </w:r>
        <w:proofErr w:type="spellStart"/>
        <w:r>
          <w:rPr>
            <w:rFonts w:ascii="Times New Roman" w:hAnsi="Times New Roman" w:cs="Times New Roman"/>
          </w:rPr>
          <w:t>Vanco</w:t>
        </w:r>
        <w:proofErr w:type="spellEnd"/>
        <w:r>
          <w:rPr>
            <w:rFonts w:ascii="Times New Roman" w:hAnsi="Times New Roman" w:cs="Times New Roman"/>
          </w:rPr>
          <w:t xml:space="preserve"> Technologies or its affiliates</w:t>
        </w:r>
      </w:ins>
      <w:ins w:id="41" w:author="Viren Shah" w:date="2019-02-03T12:36:00Z">
        <w:r>
          <w:rPr>
            <w:rFonts w:ascii="Times New Roman" w:hAnsi="Times New Roman" w:cs="Times New Roman"/>
          </w:rPr>
          <w:t xml:space="preserve"> or its referrals; or</w:t>
        </w:r>
      </w:ins>
    </w:p>
    <w:p w:rsidR="00832462" w:rsidRDefault="00832462" w:rsidP="00832462">
      <w:pPr>
        <w:spacing w:after="0"/>
        <w:jc w:val="both"/>
        <w:rPr>
          <w:ins w:id="42" w:author="Viren Shah" w:date="2019-02-03T12:37:00Z"/>
          <w:rFonts w:ascii="Times New Roman" w:hAnsi="Times New Roman" w:cs="Times New Roman"/>
        </w:rPr>
        <w:pPrChange w:id="43" w:author="Viren Shah" w:date="2019-02-03T12:35:00Z">
          <w:pPr>
            <w:pStyle w:val="ListParagraph"/>
            <w:numPr>
              <w:numId w:val="14"/>
            </w:numPr>
            <w:spacing w:after="0"/>
            <w:ind w:left="1440" w:hanging="720"/>
            <w:contextualSpacing w:val="0"/>
            <w:jc w:val="both"/>
          </w:pPr>
        </w:pPrChange>
      </w:pPr>
      <w:ins w:id="44" w:author="Viren Shah" w:date="2019-02-03T12:36:00Z">
        <w:r>
          <w:rPr>
            <w:rFonts w:ascii="Times New Roman" w:hAnsi="Times New Roman" w:cs="Times New Roman"/>
          </w:rPr>
          <w:t xml:space="preserve">(b) provide information of any kind relating to </w:t>
        </w:r>
        <w:proofErr w:type="spellStart"/>
        <w:r>
          <w:rPr>
            <w:rFonts w:ascii="Times New Roman" w:hAnsi="Times New Roman" w:cs="Times New Roman"/>
          </w:rPr>
          <w:t>Vanco</w:t>
        </w:r>
        <w:proofErr w:type="spellEnd"/>
        <w:r>
          <w:rPr>
            <w:rFonts w:ascii="Times New Roman" w:hAnsi="Times New Roman" w:cs="Times New Roman"/>
          </w:rPr>
          <w:t xml:space="preserve"> Technologies or its affiliates or its referrals to any government or regulatory body or the press or any third party by </w:t>
        </w:r>
      </w:ins>
      <w:ins w:id="45" w:author="Viren Shah" w:date="2019-02-03T12:37:00Z">
        <w:r>
          <w:rPr>
            <w:rFonts w:ascii="Times New Roman" w:hAnsi="Times New Roman" w:cs="Times New Roman"/>
          </w:rPr>
          <w:t>way of interviews, press releases, submissions, statements or otherwise; or</w:t>
        </w:r>
      </w:ins>
    </w:p>
    <w:p w:rsidR="00832462" w:rsidRPr="00832462" w:rsidRDefault="00832462" w:rsidP="00832462">
      <w:pPr>
        <w:spacing w:after="0"/>
        <w:jc w:val="both"/>
        <w:rPr>
          <w:rFonts w:ascii="Times New Roman" w:hAnsi="Times New Roman" w:cs="Times New Roman"/>
          <w:rPrChange w:id="46" w:author="Viren Shah" w:date="2019-02-03T12:35:00Z">
            <w:rPr/>
          </w:rPrChange>
        </w:rPr>
        <w:pPrChange w:id="47" w:author="Viren Shah" w:date="2019-02-03T12:35:00Z">
          <w:pPr>
            <w:pStyle w:val="ListParagraph"/>
            <w:numPr>
              <w:numId w:val="14"/>
            </w:numPr>
            <w:spacing w:after="0"/>
            <w:ind w:left="1440" w:hanging="720"/>
            <w:contextualSpacing w:val="0"/>
            <w:jc w:val="both"/>
          </w:pPr>
        </w:pPrChange>
      </w:pPr>
      <w:ins w:id="48" w:author="Viren Shah" w:date="2019-02-03T12:37:00Z">
        <w:r>
          <w:rPr>
            <w:rFonts w:ascii="Times New Roman" w:hAnsi="Times New Roman" w:cs="Times New Roman"/>
          </w:rPr>
          <w:lastRenderedPageBreak/>
          <w:t xml:space="preserve">(c) respond on behalf of </w:t>
        </w:r>
        <w:proofErr w:type="spellStart"/>
        <w:r>
          <w:rPr>
            <w:rFonts w:ascii="Times New Roman" w:hAnsi="Times New Roman" w:cs="Times New Roman"/>
          </w:rPr>
          <w:t>Vanco</w:t>
        </w:r>
        <w:proofErr w:type="spellEnd"/>
        <w:r>
          <w:rPr>
            <w:rFonts w:ascii="Times New Roman" w:hAnsi="Times New Roman" w:cs="Times New Roman"/>
          </w:rPr>
          <w:t xml:space="preserve"> Technologies or its affiliates or its referrals to any enquiries or requests for information received from gover</w:t>
        </w:r>
      </w:ins>
      <w:ins w:id="49" w:author="Viren Shah" w:date="2019-02-03T12:38:00Z">
        <w:r>
          <w:rPr>
            <w:rFonts w:ascii="Times New Roman" w:hAnsi="Times New Roman" w:cs="Times New Roman"/>
          </w:rPr>
          <w:t xml:space="preserve">nment or regulatory body or the press or from prospective </w:t>
        </w:r>
        <w:r w:rsidR="00F64A80">
          <w:rPr>
            <w:rFonts w:ascii="Times New Roman" w:hAnsi="Times New Roman" w:cs="Times New Roman"/>
          </w:rPr>
          <w:t xml:space="preserve">referrals or any third party relating to </w:t>
        </w:r>
        <w:proofErr w:type="spellStart"/>
        <w:r w:rsidR="00F64A80">
          <w:rPr>
            <w:rFonts w:ascii="Times New Roman" w:hAnsi="Times New Roman" w:cs="Times New Roman"/>
          </w:rPr>
          <w:t>Vanco</w:t>
        </w:r>
        <w:proofErr w:type="spellEnd"/>
        <w:r w:rsidR="00F64A80">
          <w:rPr>
            <w:rFonts w:ascii="Times New Roman" w:hAnsi="Times New Roman" w:cs="Times New Roman"/>
          </w:rPr>
          <w:t xml:space="preserve"> Technologies or its affiliates or referrals. </w:t>
        </w:r>
      </w:ins>
    </w:p>
    <w:p w:rsidR="00B76EB7" w:rsidRPr="00433AE9" w:rsidRDefault="00B76EB7" w:rsidP="00C86D40">
      <w:pPr>
        <w:spacing w:after="0"/>
        <w:jc w:val="both"/>
        <w:rPr>
          <w:rFonts w:ascii="Times New Roman" w:hAnsi="Times New Roman" w:cs="Times New Roman"/>
        </w:rPr>
      </w:pPr>
    </w:p>
    <w:p w:rsidR="00B76EB7" w:rsidRPr="00433AE9" w:rsidRDefault="00B76EB7" w:rsidP="00C86D40">
      <w:pPr>
        <w:numPr>
          <w:ilvl w:val="3"/>
          <w:numId w:val="3"/>
        </w:numPr>
        <w:tabs>
          <w:tab w:val="num" w:pos="0"/>
          <w:tab w:val="num" w:pos="2880"/>
        </w:tabs>
        <w:spacing w:after="0"/>
        <w:ind w:left="720" w:hanging="720"/>
        <w:jc w:val="both"/>
        <w:rPr>
          <w:rFonts w:ascii="Times New Roman" w:hAnsi="Times New Roman" w:cs="Times New Roman"/>
          <w:b/>
          <w:u w:val="single"/>
        </w:rPr>
      </w:pPr>
      <w:r w:rsidRPr="00433AE9">
        <w:rPr>
          <w:rFonts w:ascii="Times New Roman" w:hAnsi="Times New Roman" w:cs="Times New Roman"/>
          <w:b/>
        </w:rPr>
        <w:t>OBLIGATIONS OF PAYU</w:t>
      </w:r>
    </w:p>
    <w:p w:rsidR="00B76EB7" w:rsidRPr="00433AE9" w:rsidRDefault="00B76EB7" w:rsidP="00C86D40">
      <w:pPr>
        <w:pStyle w:val="ListParagraph"/>
        <w:numPr>
          <w:ilvl w:val="0"/>
          <w:numId w:val="15"/>
        </w:numPr>
        <w:spacing w:after="0"/>
        <w:ind w:hanging="720"/>
        <w:contextualSpacing w:val="0"/>
        <w:jc w:val="both"/>
        <w:rPr>
          <w:rFonts w:ascii="Times New Roman" w:hAnsi="Times New Roman" w:cs="Times New Roman"/>
        </w:rPr>
      </w:pP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shall assist the Referrer in promoting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Services by providing necessary and relevant information and advice. To this end,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shall supply to the Referrer such documentation, materials and information relating to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Services, as may be necessary from time to time. </w:t>
      </w:r>
    </w:p>
    <w:p w:rsidR="00B76EB7" w:rsidRPr="00433AE9" w:rsidRDefault="00B76EB7" w:rsidP="00C86D40">
      <w:pPr>
        <w:pStyle w:val="ListParagraph"/>
        <w:spacing w:after="0"/>
        <w:contextualSpacing w:val="0"/>
        <w:jc w:val="both"/>
        <w:rPr>
          <w:rFonts w:ascii="Times New Roman" w:hAnsi="Times New Roman" w:cs="Times New Roman"/>
        </w:rPr>
      </w:pPr>
    </w:p>
    <w:p w:rsidR="00B76EB7" w:rsidRPr="00433AE9" w:rsidRDefault="00B76EB7" w:rsidP="00C86D40">
      <w:pPr>
        <w:pStyle w:val="ListParagraph"/>
        <w:numPr>
          <w:ilvl w:val="0"/>
          <w:numId w:val="15"/>
        </w:numPr>
        <w:spacing w:after="0"/>
        <w:ind w:hanging="720"/>
        <w:contextualSpacing w:val="0"/>
        <w:jc w:val="both"/>
        <w:rPr>
          <w:rFonts w:ascii="Times New Roman" w:hAnsi="Times New Roman" w:cs="Times New Roman"/>
        </w:rPr>
      </w:pP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agrees that it shall:</w:t>
      </w:r>
    </w:p>
    <w:p w:rsidR="00B76EB7" w:rsidRPr="00433AE9" w:rsidRDefault="00B76EB7" w:rsidP="00C86D40">
      <w:pPr>
        <w:pStyle w:val="ListParagraph"/>
        <w:numPr>
          <w:ilvl w:val="0"/>
          <w:numId w:val="16"/>
        </w:numPr>
        <w:spacing w:after="0"/>
        <w:ind w:hanging="720"/>
        <w:contextualSpacing w:val="0"/>
        <w:jc w:val="both"/>
        <w:rPr>
          <w:rFonts w:ascii="Times New Roman" w:hAnsi="Times New Roman" w:cs="Times New Roman"/>
        </w:rPr>
      </w:pPr>
      <w:r w:rsidRPr="00433AE9">
        <w:rPr>
          <w:rFonts w:ascii="Times New Roman" w:hAnsi="Times New Roman" w:cs="Times New Roman"/>
        </w:rPr>
        <w:t xml:space="preserve">Provide information with respect to the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Services to Prospective Merchant; </w:t>
      </w:r>
    </w:p>
    <w:p w:rsidR="00B76EB7" w:rsidRPr="00433AE9" w:rsidRDefault="00B76EB7" w:rsidP="00C86D40">
      <w:pPr>
        <w:pStyle w:val="ListParagraph"/>
        <w:numPr>
          <w:ilvl w:val="0"/>
          <w:numId w:val="16"/>
        </w:numPr>
        <w:spacing w:after="0"/>
        <w:ind w:hanging="720"/>
        <w:contextualSpacing w:val="0"/>
        <w:jc w:val="both"/>
        <w:rPr>
          <w:rFonts w:ascii="Times New Roman" w:hAnsi="Times New Roman" w:cs="Times New Roman"/>
        </w:rPr>
      </w:pPr>
      <w:r w:rsidRPr="00433AE9">
        <w:rPr>
          <w:rFonts w:ascii="Times New Roman" w:hAnsi="Times New Roman" w:cs="Times New Roman"/>
        </w:rPr>
        <w:t xml:space="preserve">Explain the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Services to Prospective Merchant; </w:t>
      </w:r>
    </w:p>
    <w:p w:rsidR="00B76EB7" w:rsidRPr="00433AE9" w:rsidRDefault="00B76EB7" w:rsidP="00C86D40">
      <w:pPr>
        <w:pStyle w:val="ListParagraph"/>
        <w:numPr>
          <w:ilvl w:val="0"/>
          <w:numId w:val="16"/>
        </w:numPr>
        <w:spacing w:after="0"/>
        <w:ind w:hanging="720"/>
        <w:contextualSpacing w:val="0"/>
        <w:jc w:val="both"/>
        <w:rPr>
          <w:rFonts w:ascii="Times New Roman" w:hAnsi="Times New Roman" w:cs="Times New Roman"/>
        </w:rPr>
      </w:pPr>
      <w:r w:rsidRPr="00433AE9">
        <w:rPr>
          <w:rFonts w:ascii="Times New Roman" w:hAnsi="Times New Roman" w:cs="Times New Roman"/>
        </w:rPr>
        <w:t xml:space="preserve">Co-ordinate for technical integration of the Qualified Referral’s systems and processes with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Services. </w:t>
      </w:r>
    </w:p>
    <w:p w:rsidR="00B76EB7" w:rsidRPr="00433AE9" w:rsidRDefault="00B76EB7" w:rsidP="00C86D40">
      <w:pPr>
        <w:pStyle w:val="ListParagraph"/>
        <w:spacing w:after="0"/>
        <w:ind w:left="1440"/>
        <w:contextualSpacing w:val="0"/>
        <w:jc w:val="both"/>
        <w:rPr>
          <w:rFonts w:ascii="Times New Roman" w:hAnsi="Times New Roman" w:cs="Times New Roman"/>
        </w:rPr>
      </w:pPr>
    </w:p>
    <w:p w:rsidR="00B76EB7" w:rsidRPr="00433AE9" w:rsidRDefault="00B76EB7" w:rsidP="00C86D40">
      <w:pPr>
        <w:numPr>
          <w:ilvl w:val="3"/>
          <w:numId w:val="3"/>
        </w:numPr>
        <w:spacing w:after="0"/>
        <w:ind w:left="720" w:hanging="720"/>
        <w:jc w:val="both"/>
        <w:rPr>
          <w:rFonts w:ascii="Times New Roman" w:hAnsi="Times New Roman" w:cs="Times New Roman"/>
          <w:b/>
        </w:rPr>
      </w:pPr>
      <w:r w:rsidRPr="00433AE9">
        <w:rPr>
          <w:rFonts w:ascii="Times New Roman" w:hAnsi="Times New Roman" w:cs="Times New Roman"/>
          <w:b/>
        </w:rPr>
        <w:t>REPRESENTATIONS BY THE PARTIES</w:t>
      </w:r>
    </w:p>
    <w:p w:rsidR="00B76EB7" w:rsidRPr="00433AE9" w:rsidRDefault="00B76EB7" w:rsidP="00C86D40">
      <w:pPr>
        <w:pStyle w:val="ListParagraph"/>
        <w:numPr>
          <w:ilvl w:val="0"/>
          <w:numId w:val="11"/>
        </w:numPr>
        <w:spacing w:after="0"/>
        <w:ind w:firstLine="3600"/>
        <w:jc w:val="both"/>
        <w:rPr>
          <w:rFonts w:ascii="Times New Roman" w:hAnsi="Times New Roman" w:cs="Times New Roman"/>
          <w:b/>
        </w:rPr>
      </w:pPr>
      <w:r w:rsidRPr="00433AE9">
        <w:rPr>
          <w:rFonts w:ascii="Times New Roman" w:hAnsi="Times New Roman" w:cs="Times New Roman"/>
        </w:rPr>
        <w:t>Each of the Parties represents warrants and undertakes that:</w:t>
      </w:r>
    </w:p>
    <w:p w:rsidR="00B76EB7" w:rsidRPr="00433AE9" w:rsidRDefault="00B76EB7" w:rsidP="00C86D40">
      <w:pPr>
        <w:numPr>
          <w:ilvl w:val="0"/>
          <w:numId w:val="10"/>
        </w:numPr>
        <w:spacing w:after="0"/>
        <w:ind w:left="1440" w:hanging="720"/>
        <w:jc w:val="both"/>
        <w:rPr>
          <w:rFonts w:ascii="Times New Roman" w:hAnsi="Times New Roman" w:cs="Times New Roman"/>
        </w:rPr>
      </w:pPr>
      <w:r w:rsidRPr="00433AE9">
        <w:rPr>
          <w:rFonts w:ascii="Times New Roman" w:hAnsi="Times New Roman" w:cs="Times New Roman"/>
        </w:rPr>
        <w:t>It is duly organized and validly existing under the laws of the jurisdiction in which it is established;</w:t>
      </w:r>
    </w:p>
    <w:p w:rsidR="00B76EB7" w:rsidRPr="00433AE9" w:rsidRDefault="00B76EB7" w:rsidP="00C86D40">
      <w:pPr>
        <w:numPr>
          <w:ilvl w:val="0"/>
          <w:numId w:val="10"/>
        </w:numPr>
        <w:spacing w:after="0"/>
        <w:ind w:left="1440" w:hanging="720"/>
        <w:jc w:val="both"/>
        <w:rPr>
          <w:rFonts w:ascii="Times New Roman" w:hAnsi="Times New Roman" w:cs="Times New Roman"/>
        </w:rPr>
      </w:pPr>
      <w:r w:rsidRPr="00433AE9">
        <w:rPr>
          <w:rFonts w:ascii="Times New Roman" w:hAnsi="Times New Roman" w:cs="Times New Roman"/>
        </w:rPr>
        <w:t xml:space="preserve">It has the requisite power and authority to execute, deliver and perform this Agreement and that this Agreement has been duly and validly authorized, executed and delivered by it; </w:t>
      </w:r>
    </w:p>
    <w:p w:rsidR="00B76EB7" w:rsidRPr="00433AE9" w:rsidRDefault="00B76EB7" w:rsidP="00C86D40">
      <w:pPr>
        <w:numPr>
          <w:ilvl w:val="0"/>
          <w:numId w:val="10"/>
        </w:numPr>
        <w:spacing w:after="0"/>
        <w:ind w:left="1440" w:hanging="720"/>
        <w:jc w:val="both"/>
        <w:rPr>
          <w:rFonts w:ascii="Times New Roman" w:hAnsi="Times New Roman" w:cs="Times New Roman"/>
        </w:rPr>
      </w:pPr>
      <w:r w:rsidRPr="00433AE9">
        <w:rPr>
          <w:rFonts w:ascii="Times New Roman" w:hAnsi="Times New Roman" w:cs="Times New Roman"/>
        </w:rPr>
        <w:t>Its obligations hereunder constitute legal, valid, binding and enforceable obligations; and</w:t>
      </w:r>
    </w:p>
    <w:p w:rsidR="00B76EB7" w:rsidRPr="00433AE9" w:rsidRDefault="00B76EB7" w:rsidP="00C86D40">
      <w:pPr>
        <w:numPr>
          <w:ilvl w:val="0"/>
          <w:numId w:val="10"/>
        </w:numPr>
        <w:spacing w:after="0"/>
        <w:ind w:left="1440" w:hanging="720"/>
        <w:jc w:val="both"/>
        <w:rPr>
          <w:rFonts w:ascii="Times New Roman" w:hAnsi="Times New Roman" w:cs="Times New Roman"/>
        </w:rPr>
      </w:pPr>
      <w:r w:rsidRPr="00433AE9">
        <w:rPr>
          <w:rFonts w:ascii="Times New Roman" w:hAnsi="Times New Roman" w:cs="Times New Roman"/>
        </w:rPr>
        <w:t>The execution and delivery of this Agreement does not breach its organizational documents or any law, provisions of any contract or order of court applicable to it and do not require any applicable governmental approval; and</w:t>
      </w:r>
    </w:p>
    <w:p w:rsidR="00B76EB7" w:rsidRPr="00433AE9" w:rsidRDefault="00B76EB7" w:rsidP="00C86D40">
      <w:pPr>
        <w:numPr>
          <w:ilvl w:val="0"/>
          <w:numId w:val="10"/>
        </w:numPr>
        <w:spacing w:after="0"/>
        <w:ind w:left="1440" w:hanging="720"/>
        <w:jc w:val="both"/>
        <w:rPr>
          <w:rFonts w:ascii="Times New Roman" w:hAnsi="Times New Roman" w:cs="Times New Roman"/>
        </w:rPr>
      </w:pPr>
      <w:r w:rsidRPr="00433AE9">
        <w:rPr>
          <w:rFonts w:ascii="Times New Roman" w:hAnsi="Times New Roman" w:cs="Times New Roman"/>
        </w:rPr>
        <w:t>The person executing this Agreement is duly authorized to execute the Agreement for and on behalf of the respective Party and shall have the authority to bind the respective Party accordingly.</w:t>
      </w:r>
    </w:p>
    <w:p w:rsidR="006F6D66" w:rsidRPr="00433AE9" w:rsidRDefault="006F6D66" w:rsidP="00C86D40">
      <w:pPr>
        <w:spacing w:after="0"/>
        <w:ind w:left="1440"/>
        <w:jc w:val="both"/>
        <w:rPr>
          <w:rFonts w:ascii="Times New Roman" w:hAnsi="Times New Roman" w:cs="Times New Roman"/>
        </w:rPr>
      </w:pPr>
    </w:p>
    <w:p w:rsidR="00B76EB7" w:rsidRPr="00433AE9" w:rsidRDefault="00B76EB7" w:rsidP="00C86D40">
      <w:pPr>
        <w:numPr>
          <w:ilvl w:val="3"/>
          <w:numId w:val="3"/>
        </w:numPr>
        <w:spacing w:after="0"/>
        <w:ind w:left="720" w:hanging="720"/>
        <w:jc w:val="both"/>
        <w:rPr>
          <w:rFonts w:ascii="Times New Roman" w:hAnsi="Times New Roman" w:cs="Times New Roman"/>
          <w:b/>
        </w:rPr>
      </w:pPr>
      <w:r w:rsidRPr="00433AE9">
        <w:rPr>
          <w:rFonts w:ascii="Times New Roman" w:hAnsi="Times New Roman" w:cs="Times New Roman"/>
          <w:b/>
        </w:rPr>
        <w:t>CONFIDENTIALITY</w:t>
      </w:r>
    </w:p>
    <w:p w:rsidR="00B76EB7" w:rsidRPr="00433AE9" w:rsidRDefault="00B76EB7" w:rsidP="00C86D40">
      <w:pPr>
        <w:pStyle w:val="ListParagraph"/>
        <w:numPr>
          <w:ilvl w:val="0"/>
          <w:numId w:val="17"/>
        </w:numPr>
        <w:tabs>
          <w:tab w:val="left" w:pos="720"/>
        </w:tabs>
        <w:spacing w:after="0"/>
        <w:ind w:right="43" w:hanging="720"/>
        <w:contextualSpacing w:val="0"/>
        <w:jc w:val="both"/>
        <w:rPr>
          <w:rFonts w:ascii="Times New Roman" w:hAnsi="Times New Roman" w:cs="Times New Roman"/>
        </w:rPr>
      </w:pPr>
      <w:r w:rsidRPr="00433AE9">
        <w:rPr>
          <w:rFonts w:ascii="Times New Roman" w:hAnsi="Times New Roman" w:cs="Times New Roman"/>
          <w:color w:val="000000"/>
        </w:rPr>
        <w:t xml:space="preserve">The receiving Party agrees and undertakes to keep confidential at all times the Confidential </w:t>
      </w:r>
      <w:r w:rsidRPr="00433AE9">
        <w:rPr>
          <w:rFonts w:ascii="Times New Roman" w:hAnsi="Times New Roman" w:cs="Times New Roman"/>
        </w:rPr>
        <w:t>Information</w:t>
      </w:r>
      <w:r w:rsidRPr="00433AE9">
        <w:rPr>
          <w:rFonts w:ascii="Times New Roman" w:hAnsi="Times New Roman" w:cs="Times New Roman"/>
          <w:color w:val="000000"/>
        </w:rPr>
        <w:t xml:space="preserve"> provided by the disclosing Party  relating to Prospective Merchant, details of this Agreement and all materials, structures and other related documents pertaining to the </w:t>
      </w:r>
      <w:proofErr w:type="spellStart"/>
      <w:r w:rsidRPr="00433AE9">
        <w:rPr>
          <w:rFonts w:ascii="Times New Roman" w:hAnsi="Times New Roman" w:cs="Times New Roman"/>
          <w:color w:val="000000"/>
        </w:rPr>
        <w:t>PayU</w:t>
      </w:r>
      <w:proofErr w:type="spellEnd"/>
      <w:r w:rsidRPr="00433AE9">
        <w:rPr>
          <w:rFonts w:ascii="Times New Roman" w:hAnsi="Times New Roman" w:cs="Times New Roman"/>
          <w:color w:val="000000"/>
        </w:rPr>
        <w:t xml:space="preserve"> Services provided and shared with the receiving Party in connection with this Agreement.</w:t>
      </w:r>
    </w:p>
    <w:p w:rsidR="00B76EB7" w:rsidRPr="00433AE9" w:rsidRDefault="00B76EB7" w:rsidP="00C86D40">
      <w:pPr>
        <w:pStyle w:val="ListParagraph"/>
        <w:tabs>
          <w:tab w:val="left" w:pos="720"/>
        </w:tabs>
        <w:spacing w:after="0"/>
        <w:ind w:right="43"/>
        <w:contextualSpacing w:val="0"/>
        <w:jc w:val="both"/>
        <w:rPr>
          <w:rFonts w:ascii="Times New Roman" w:hAnsi="Times New Roman" w:cs="Times New Roman"/>
        </w:rPr>
      </w:pPr>
    </w:p>
    <w:p w:rsidR="00B76EB7" w:rsidRPr="00433AE9" w:rsidRDefault="00B76EB7" w:rsidP="00C86D40">
      <w:pPr>
        <w:pStyle w:val="ListParagraph"/>
        <w:numPr>
          <w:ilvl w:val="0"/>
          <w:numId w:val="17"/>
        </w:numPr>
        <w:tabs>
          <w:tab w:val="left" w:pos="720"/>
        </w:tabs>
        <w:spacing w:after="0"/>
        <w:ind w:right="43" w:hanging="720"/>
        <w:contextualSpacing w:val="0"/>
        <w:jc w:val="both"/>
        <w:rPr>
          <w:rFonts w:ascii="Times New Roman" w:hAnsi="Times New Roman" w:cs="Times New Roman"/>
        </w:rPr>
      </w:pPr>
      <w:r w:rsidRPr="00433AE9">
        <w:rPr>
          <w:rFonts w:ascii="Times New Roman" w:hAnsi="Times New Roman" w:cs="Times New Roman"/>
        </w:rPr>
        <w:t>The receiving Party shall use the Confidential Information only in accordance with this Agreement and for the services to be provided by it under this Agreement and not disclose any of the Confidential Information to any third party without the disclosing Party’s prior written consent.</w:t>
      </w:r>
    </w:p>
    <w:p w:rsidR="00B76EB7" w:rsidRPr="00433AE9" w:rsidRDefault="00B76EB7" w:rsidP="00C86D40">
      <w:pPr>
        <w:pStyle w:val="ListParagraph"/>
        <w:tabs>
          <w:tab w:val="left" w:pos="720"/>
        </w:tabs>
        <w:spacing w:after="0"/>
        <w:ind w:right="43"/>
        <w:contextualSpacing w:val="0"/>
        <w:jc w:val="both"/>
        <w:rPr>
          <w:rFonts w:ascii="Times New Roman" w:hAnsi="Times New Roman" w:cs="Times New Roman"/>
        </w:rPr>
      </w:pPr>
    </w:p>
    <w:p w:rsidR="00B76EB7" w:rsidRPr="00433AE9" w:rsidRDefault="00B76EB7" w:rsidP="00C86D40">
      <w:pPr>
        <w:pStyle w:val="ListParagraph"/>
        <w:numPr>
          <w:ilvl w:val="0"/>
          <w:numId w:val="17"/>
        </w:numPr>
        <w:tabs>
          <w:tab w:val="left" w:pos="720"/>
        </w:tabs>
        <w:spacing w:after="0"/>
        <w:ind w:right="43" w:hanging="720"/>
        <w:contextualSpacing w:val="0"/>
        <w:jc w:val="both"/>
        <w:rPr>
          <w:rFonts w:ascii="Times New Roman" w:hAnsi="Times New Roman" w:cs="Times New Roman"/>
        </w:rPr>
      </w:pPr>
      <w:r w:rsidRPr="00433AE9">
        <w:rPr>
          <w:rFonts w:ascii="Times New Roman" w:hAnsi="Times New Roman" w:cs="Times New Roman"/>
        </w:rPr>
        <w:t xml:space="preserve">Upon the request of the disclosing Party, the receiving Party will within 7 days of receipt of such request, return or destroy all Confidential Information and any notes, correspondence, analyses, documents or other records containing Confidential Information, including all copies thereof, </w:t>
      </w:r>
      <w:r w:rsidRPr="00433AE9">
        <w:rPr>
          <w:rFonts w:ascii="Times New Roman" w:hAnsi="Times New Roman" w:cs="Times New Roman"/>
        </w:rPr>
        <w:lastRenderedPageBreak/>
        <w:t xml:space="preserve">then in the possession of the receiving Party or its representatives and shall certify the fact of having destroyed the Confidential Information in writing to the disclosing Party.  Such return, however, does not abrogate the continuing obligations of the receiving Party under this Agreement. </w:t>
      </w:r>
    </w:p>
    <w:p w:rsidR="00B76EB7" w:rsidRPr="00433AE9" w:rsidRDefault="00B76EB7" w:rsidP="00C86D40">
      <w:pPr>
        <w:pStyle w:val="ListParagraph"/>
        <w:tabs>
          <w:tab w:val="left" w:pos="720"/>
        </w:tabs>
        <w:spacing w:after="0"/>
        <w:ind w:right="43"/>
        <w:contextualSpacing w:val="0"/>
        <w:jc w:val="both"/>
        <w:rPr>
          <w:rFonts w:ascii="Times New Roman" w:hAnsi="Times New Roman" w:cs="Times New Roman"/>
        </w:rPr>
      </w:pPr>
    </w:p>
    <w:p w:rsidR="00B76EB7" w:rsidRDefault="00B76EB7" w:rsidP="00C86D40">
      <w:pPr>
        <w:pStyle w:val="ListParagraph"/>
        <w:numPr>
          <w:ilvl w:val="0"/>
          <w:numId w:val="17"/>
        </w:numPr>
        <w:tabs>
          <w:tab w:val="left" w:pos="720"/>
        </w:tabs>
        <w:spacing w:after="0"/>
        <w:ind w:right="43" w:hanging="720"/>
        <w:contextualSpacing w:val="0"/>
        <w:jc w:val="both"/>
        <w:rPr>
          <w:ins w:id="50" w:author="Viren Shah" w:date="2019-02-03T12:42:00Z"/>
          <w:rFonts w:ascii="Times New Roman" w:hAnsi="Times New Roman" w:cs="Times New Roman"/>
        </w:rPr>
      </w:pPr>
      <w:r w:rsidRPr="00433AE9">
        <w:rPr>
          <w:rFonts w:ascii="Times New Roman" w:hAnsi="Times New Roman" w:cs="Times New Roman"/>
        </w:rPr>
        <w:t xml:space="preserve">If receiving Party becomes legally compelled to disclose any Confidential Information of disclosing Party, receiving Party will provide disclosing Party prompt written notice, if legally permissible, and will use its commercially reasonable efforts to assist disclosing Party in seeking a protective order or another appropriate remedy.  If disclosing Party waives receiving Party’s compliance with this Agreement or fails to obtain a protective order or other appropriate remedy, the receiving Party will furnish only that portion of the Confidential Information that is legally required to be disclosed; </w:t>
      </w:r>
      <w:bookmarkStart w:id="51" w:name="OLE_LINK3"/>
      <w:bookmarkStart w:id="52" w:name="OLE_LINK4"/>
      <w:r w:rsidRPr="00433AE9">
        <w:rPr>
          <w:rFonts w:ascii="Times New Roman" w:hAnsi="Times New Roman" w:cs="Times New Roman"/>
        </w:rPr>
        <w:t>provided that any Confidential Information so disclosed shall maintain its confidentiality protection for all purposes other than such legally compelled disclosure</w:t>
      </w:r>
      <w:bookmarkEnd w:id="51"/>
      <w:bookmarkEnd w:id="52"/>
      <w:r w:rsidRPr="00433AE9">
        <w:rPr>
          <w:rFonts w:ascii="Times New Roman" w:hAnsi="Times New Roman" w:cs="Times New Roman"/>
        </w:rPr>
        <w:t>.</w:t>
      </w:r>
    </w:p>
    <w:p w:rsidR="0076472A" w:rsidRPr="0076472A" w:rsidRDefault="0076472A" w:rsidP="0076472A">
      <w:pPr>
        <w:tabs>
          <w:tab w:val="left" w:pos="720"/>
        </w:tabs>
        <w:spacing w:after="0"/>
        <w:ind w:right="43"/>
        <w:jc w:val="both"/>
        <w:rPr>
          <w:rFonts w:ascii="Times New Roman" w:hAnsi="Times New Roman" w:cs="Times New Roman"/>
          <w:rPrChange w:id="53" w:author="Viren Shah" w:date="2019-02-03T12:43:00Z">
            <w:rPr/>
          </w:rPrChange>
        </w:rPr>
        <w:pPrChange w:id="54" w:author="Viren Shah" w:date="2019-02-03T12:43:00Z">
          <w:pPr>
            <w:pStyle w:val="ListParagraph"/>
            <w:numPr>
              <w:numId w:val="17"/>
            </w:numPr>
            <w:tabs>
              <w:tab w:val="left" w:pos="720"/>
            </w:tabs>
            <w:spacing w:after="0"/>
            <w:ind w:right="43" w:hanging="720"/>
            <w:contextualSpacing w:val="0"/>
            <w:jc w:val="both"/>
          </w:pPr>
        </w:pPrChange>
      </w:pPr>
    </w:p>
    <w:p w:rsidR="00B76EB7" w:rsidRPr="00433AE9" w:rsidRDefault="00B76EB7" w:rsidP="00C86D40">
      <w:pPr>
        <w:tabs>
          <w:tab w:val="left" w:pos="720"/>
        </w:tabs>
        <w:spacing w:after="0"/>
        <w:ind w:right="43"/>
        <w:jc w:val="both"/>
        <w:rPr>
          <w:rFonts w:ascii="Times New Roman" w:hAnsi="Times New Roman" w:cs="Times New Roman"/>
        </w:rPr>
      </w:pPr>
    </w:p>
    <w:p w:rsidR="00B76EB7" w:rsidRPr="00433AE9" w:rsidRDefault="00B76EB7" w:rsidP="00C86D40">
      <w:pPr>
        <w:numPr>
          <w:ilvl w:val="3"/>
          <w:numId w:val="3"/>
        </w:numPr>
        <w:spacing w:after="0"/>
        <w:ind w:left="720" w:hanging="720"/>
        <w:jc w:val="both"/>
        <w:rPr>
          <w:rFonts w:ascii="Times New Roman" w:hAnsi="Times New Roman" w:cs="Times New Roman"/>
        </w:rPr>
      </w:pPr>
      <w:r w:rsidRPr="00433AE9">
        <w:rPr>
          <w:rFonts w:ascii="Times New Roman" w:hAnsi="Times New Roman" w:cs="Times New Roman"/>
          <w:b/>
        </w:rPr>
        <w:t>INTELLECTUAL</w:t>
      </w:r>
      <w:r w:rsidRPr="00433AE9">
        <w:rPr>
          <w:rFonts w:ascii="Times New Roman" w:hAnsi="Times New Roman" w:cs="Times New Roman"/>
          <w:b/>
          <w:bCs/>
        </w:rPr>
        <w:t xml:space="preserve"> </w:t>
      </w:r>
      <w:r w:rsidRPr="00433AE9">
        <w:rPr>
          <w:rFonts w:ascii="Times New Roman" w:hAnsi="Times New Roman" w:cs="Times New Roman"/>
          <w:b/>
        </w:rPr>
        <w:t>PROPERTY</w:t>
      </w:r>
      <w:r w:rsidRPr="00433AE9">
        <w:rPr>
          <w:rFonts w:ascii="Times New Roman" w:hAnsi="Times New Roman" w:cs="Times New Roman"/>
          <w:b/>
          <w:bCs/>
        </w:rPr>
        <w:t xml:space="preserve"> RIGHTS</w:t>
      </w:r>
    </w:p>
    <w:p w:rsidR="00B76EB7" w:rsidRPr="00433AE9" w:rsidRDefault="00B76EB7" w:rsidP="00C86D40">
      <w:pPr>
        <w:pStyle w:val="ListParagraph"/>
        <w:numPr>
          <w:ilvl w:val="0"/>
          <w:numId w:val="23"/>
        </w:numPr>
        <w:shd w:val="clear" w:color="auto" w:fill="FFFFFF"/>
        <w:spacing w:after="0"/>
        <w:ind w:hanging="720"/>
        <w:jc w:val="both"/>
        <w:rPr>
          <w:rFonts w:ascii="Times New Roman" w:hAnsi="Times New Roman" w:cs="Times New Roman"/>
        </w:rPr>
      </w:pPr>
      <w:r w:rsidRPr="00433AE9">
        <w:rPr>
          <w:rFonts w:ascii="Times New Roman" w:hAnsi="Times New Roman" w:cs="Times New Roman"/>
        </w:rPr>
        <w:t xml:space="preserve">During the term of this Agreement, each Party grants to the other Party a limited, non-exclusive, non-transferable, revocable right to display its marks and logos solely to market and promote the relationship contemplated by this Agreement. Either Party may revoke the foregoing license at any time by giving the other Party written notice. Unless revoked sooner in accordance with the immediately preceding sentence, the foregoing license terminates automatically upon the effective date of the expiration or termination of this Agreement. </w:t>
      </w:r>
    </w:p>
    <w:p w:rsidR="00B76EB7" w:rsidRPr="00433AE9" w:rsidRDefault="00B76EB7" w:rsidP="00C86D40">
      <w:pPr>
        <w:pStyle w:val="ListParagraph"/>
        <w:shd w:val="clear" w:color="auto" w:fill="FFFFFF"/>
        <w:spacing w:after="0"/>
        <w:jc w:val="both"/>
        <w:rPr>
          <w:rFonts w:ascii="Times New Roman" w:hAnsi="Times New Roman" w:cs="Times New Roman"/>
        </w:rPr>
      </w:pPr>
    </w:p>
    <w:p w:rsidR="00B76EB7" w:rsidRPr="00433AE9" w:rsidRDefault="00B76EB7" w:rsidP="00C86D40">
      <w:pPr>
        <w:pStyle w:val="ListParagraph"/>
        <w:numPr>
          <w:ilvl w:val="0"/>
          <w:numId w:val="23"/>
        </w:numPr>
        <w:shd w:val="clear" w:color="auto" w:fill="FFFFFF"/>
        <w:spacing w:after="0"/>
        <w:ind w:hanging="720"/>
        <w:jc w:val="both"/>
        <w:rPr>
          <w:rFonts w:ascii="Times New Roman" w:hAnsi="Times New Roman" w:cs="Times New Roman"/>
        </w:rPr>
      </w:pPr>
      <w:r w:rsidRPr="00433AE9">
        <w:rPr>
          <w:rFonts w:ascii="Times New Roman" w:hAnsi="Times New Roman" w:cs="Times New Roman"/>
        </w:rPr>
        <w:t>Each party acknowledges and agrees that: (a) it will use the other Party’s marks and logos in a lawful manner and only as permitted hereunder; (b) it will use the other Party’s marks and logos in strict compliance with all formats, guidelines, standards and other requirements prescribed by such other Party; (c) the other Party’s marks and logos are and shall remain the sole property of such other Party (or its licensors); and (d) nothing in this Agreement confers in it any right of ownership in any marks or logos of the other Party and all use thereof inures to the benefit of such other party (or its licensors).</w:t>
      </w:r>
    </w:p>
    <w:p w:rsidR="00B76EB7" w:rsidRPr="00433AE9" w:rsidRDefault="00B76EB7" w:rsidP="00C86D40">
      <w:pPr>
        <w:pStyle w:val="ListParagraph"/>
        <w:shd w:val="clear" w:color="auto" w:fill="FFFFFF"/>
        <w:spacing w:after="0"/>
        <w:jc w:val="both"/>
        <w:rPr>
          <w:rFonts w:ascii="Times New Roman" w:hAnsi="Times New Roman" w:cs="Times New Roman"/>
        </w:rPr>
      </w:pPr>
    </w:p>
    <w:p w:rsidR="00B76EB7" w:rsidRPr="00433AE9" w:rsidRDefault="00B76EB7" w:rsidP="00C86D40">
      <w:pPr>
        <w:numPr>
          <w:ilvl w:val="3"/>
          <w:numId w:val="3"/>
        </w:numPr>
        <w:spacing w:after="0"/>
        <w:ind w:left="720" w:hanging="720"/>
        <w:jc w:val="both"/>
        <w:rPr>
          <w:rFonts w:ascii="Times New Roman" w:hAnsi="Times New Roman" w:cs="Times New Roman"/>
          <w:b/>
        </w:rPr>
      </w:pPr>
      <w:r w:rsidRPr="00433AE9">
        <w:rPr>
          <w:rFonts w:ascii="Times New Roman" w:hAnsi="Times New Roman" w:cs="Times New Roman"/>
          <w:b/>
        </w:rPr>
        <w:t>INDEMNITY AND LIMITATION OF LIABILITY</w:t>
      </w:r>
    </w:p>
    <w:p w:rsidR="00B76EB7" w:rsidRPr="00433AE9" w:rsidRDefault="00B76EB7" w:rsidP="00C86D40">
      <w:pPr>
        <w:pStyle w:val="Recitals"/>
        <w:numPr>
          <w:ilvl w:val="0"/>
          <w:numId w:val="18"/>
        </w:numPr>
        <w:spacing w:after="0" w:line="276" w:lineRule="auto"/>
        <w:ind w:hanging="720"/>
        <w:rPr>
          <w:rFonts w:ascii="Times New Roman" w:hAnsi="Times New Roman" w:cs="Times New Roman"/>
          <w:sz w:val="22"/>
          <w:szCs w:val="22"/>
        </w:rPr>
      </w:pPr>
      <w:r w:rsidRPr="00433AE9">
        <w:rPr>
          <w:rFonts w:ascii="Times New Roman" w:hAnsi="Times New Roman" w:cs="Times New Roman"/>
          <w:sz w:val="22"/>
          <w:szCs w:val="22"/>
        </w:rPr>
        <w:t xml:space="preserve">The Referrer agrees to keep </w:t>
      </w:r>
      <w:proofErr w:type="spellStart"/>
      <w:r w:rsidRPr="00433AE9">
        <w:rPr>
          <w:rFonts w:ascii="Times New Roman" w:hAnsi="Times New Roman" w:cs="Times New Roman"/>
          <w:sz w:val="22"/>
          <w:szCs w:val="22"/>
        </w:rPr>
        <w:t>PayU</w:t>
      </w:r>
      <w:proofErr w:type="spellEnd"/>
      <w:r w:rsidRPr="00433AE9">
        <w:rPr>
          <w:rFonts w:ascii="Times New Roman" w:hAnsi="Times New Roman" w:cs="Times New Roman"/>
          <w:sz w:val="22"/>
          <w:szCs w:val="22"/>
        </w:rPr>
        <w:t xml:space="preserve"> safe and harmless at all points of time and agrees and undertakes to indemnify </w:t>
      </w:r>
      <w:proofErr w:type="spellStart"/>
      <w:r w:rsidRPr="00433AE9">
        <w:rPr>
          <w:rFonts w:ascii="Times New Roman" w:hAnsi="Times New Roman" w:cs="Times New Roman"/>
          <w:sz w:val="22"/>
          <w:szCs w:val="22"/>
        </w:rPr>
        <w:t>PayU</w:t>
      </w:r>
      <w:proofErr w:type="spellEnd"/>
      <w:r w:rsidRPr="00433AE9">
        <w:rPr>
          <w:rFonts w:ascii="Times New Roman" w:hAnsi="Times New Roman" w:cs="Times New Roman"/>
          <w:sz w:val="22"/>
          <w:szCs w:val="22"/>
        </w:rPr>
        <w:t xml:space="preserve"> for any loss, damage, costs, charges or expenses incurred or suffered and against any claims, suits, actions, proceedings instituted or likely to be instituted against </w:t>
      </w:r>
      <w:proofErr w:type="spellStart"/>
      <w:r w:rsidRPr="00433AE9">
        <w:rPr>
          <w:rFonts w:ascii="Times New Roman" w:hAnsi="Times New Roman" w:cs="Times New Roman"/>
          <w:sz w:val="22"/>
          <w:szCs w:val="22"/>
        </w:rPr>
        <w:t>PayU</w:t>
      </w:r>
      <w:proofErr w:type="spellEnd"/>
      <w:r w:rsidRPr="00433AE9">
        <w:rPr>
          <w:rFonts w:ascii="Times New Roman" w:hAnsi="Times New Roman" w:cs="Times New Roman"/>
          <w:sz w:val="22"/>
          <w:szCs w:val="22"/>
        </w:rPr>
        <w:t xml:space="preserve"> as a result of breach by the Referrer of the provisions of this Agreement or arising out of gross negligence or willful default of the Referrer or arising as a result of misrepresentation, omission of any material fact or any misleading or incorrect information furnished by the Referrer to </w:t>
      </w:r>
      <w:proofErr w:type="spellStart"/>
      <w:r w:rsidRPr="00433AE9">
        <w:rPr>
          <w:rFonts w:ascii="Times New Roman" w:hAnsi="Times New Roman" w:cs="Times New Roman"/>
          <w:sz w:val="22"/>
          <w:szCs w:val="22"/>
        </w:rPr>
        <w:t>PayU</w:t>
      </w:r>
      <w:proofErr w:type="spellEnd"/>
      <w:r w:rsidRPr="00433AE9">
        <w:rPr>
          <w:rFonts w:ascii="Times New Roman" w:hAnsi="Times New Roman" w:cs="Times New Roman"/>
          <w:sz w:val="22"/>
          <w:szCs w:val="22"/>
        </w:rPr>
        <w:t xml:space="preserve"> or the Prospective Merchant or claims brought by the Prospective Merchant against </w:t>
      </w:r>
      <w:proofErr w:type="spellStart"/>
      <w:r w:rsidRPr="00433AE9">
        <w:rPr>
          <w:rFonts w:ascii="Times New Roman" w:hAnsi="Times New Roman" w:cs="Times New Roman"/>
          <w:sz w:val="22"/>
          <w:szCs w:val="22"/>
        </w:rPr>
        <w:t>PayU</w:t>
      </w:r>
      <w:proofErr w:type="spellEnd"/>
      <w:r w:rsidRPr="00433AE9">
        <w:rPr>
          <w:rFonts w:ascii="Times New Roman" w:hAnsi="Times New Roman" w:cs="Times New Roman"/>
          <w:sz w:val="22"/>
          <w:szCs w:val="22"/>
        </w:rPr>
        <w:t xml:space="preserve"> under this Agreement. The Referrer also agrees to indemnify </w:t>
      </w:r>
      <w:proofErr w:type="spellStart"/>
      <w:r w:rsidRPr="00433AE9">
        <w:rPr>
          <w:rFonts w:ascii="Times New Roman" w:hAnsi="Times New Roman" w:cs="Times New Roman"/>
          <w:sz w:val="22"/>
          <w:szCs w:val="22"/>
        </w:rPr>
        <w:t>PayU</w:t>
      </w:r>
      <w:proofErr w:type="spellEnd"/>
      <w:r w:rsidRPr="00433AE9">
        <w:rPr>
          <w:rFonts w:ascii="Times New Roman" w:hAnsi="Times New Roman" w:cs="Times New Roman"/>
          <w:sz w:val="22"/>
          <w:szCs w:val="22"/>
        </w:rPr>
        <w:t xml:space="preserve"> for breach of any of its obligations, declarations, undertakings and covenants under this Agreement. Notwithstanding anything stated under this Agreement, aggregate liability of </w:t>
      </w:r>
      <w:proofErr w:type="spellStart"/>
      <w:r w:rsidRPr="00433AE9">
        <w:rPr>
          <w:rFonts w:ascii="Times New Roman" w:hAnsi="Times New Roman" w:cs="Times New Roman"/>
          <w:sz w:val="22"/>
          <w:szCs w:val="22"/>
        </w:rPr>
        <w:t>PayU</w:t>
      </w:r>
      <w:proofErr w:type="spellEnd"/>
      <w:r w:rsidRPr="00433AE9">
        <w:rPr>
          <w:rFonts w:ascii="Times New Roman" w:hAnsi="Times New Roman" w:cs="Times New Roman"/>
          <w:sz w:val="22"/>
          <w:szCs w:val="22"/>
        </w:rPr>
        <w:t xml:space="preserve"> from any cause whatsoever shall not in any event exceed sum equivalent to the one month’s aggregate Referral Fee paid by </w:t>
      </w:r>
      <w:proofErr w:type="spellStart"/>
      <w:r w:rsidRPr="00433AE9">
        <w:rPr>
          <w:rFonts w:ascii="Times New Roman" w:hAnsi="Times New Roman" w:cs="Times New Roman"/>
          <w:sz w:val="22"/>
          <w:szCs w:val="22"/>
        </w:rPr>
        <w:t>PayU</w:t>
      </w:r>
      <w:proofErr w:type="spellEnd"/>
      <w:r w:rsidRPr="00433AE9">
        <w:rPr>
          <w:rFonts w:ascii="Times New Roman" w:hAnsi="Times New Roman" w:cs="Times New Roman"/>
          <w:sz w:val="22"/>
          <w:szCs w:val="22"/>
        </w:rPr>
        <w:t xml:space="preserve"> to the Referrer for the business sourced under this </w:t>
      </w:r>
      <w:r w:rsidRPr="00433AE9">
        <w:rPr>
          <w:rFonts w:ascii="Times New Roman" w:hAnsi="Times New Roman" w:cs="Times New Roman"/>
          <w:sz w:val="22"/>
          <w:szCs w:val="22"/>
        </w:rPr>
        <w:lastRenderedPageBreak/>
        <w:t xml:space="preserve">Agreement from the date of occurrence of such liability. </w:t>
      </w:r>
      <w:proofErr w:type="spellStart"/>
      <w:r w:rsidRPr="00433AE9">
        <w:rPr>
          <w:rFonts w:ascii="Times New Roman" w:hAnsi="Times New Roman" w:cs="Times New Roman"/>
          <w:sz w:val="22"/>
          <w:szCs w:val="22"/>
        </w:rPr>
        <w:t>PayU</w:t>
      </w:r>
      <w:proofErr w:type="spellEnd"/>
      <w:r w:rsidRPr="00433AE9">
        <w:rPr>
          <w:rFonts w:ascii="Times New Roman" w:hAnsi="Times New Roman" w:cs="Times New Roman"/>
          <w:sz w:val="22"/>
          <w:szCs w:val="22"/>
        </w:rPr>
        <w:t xml:space="preserve"> shall not be liable to the Referrer for any special, incidental, indirect or consequential damages.</w:t>
      </w:r>
      <w:r w:rsidRPr="00433AE9" w:rsidDel="00BA3DDA">
        <w:rPr>
          <w:rFonts w:ascii="Times New Roman" w:hAnsi="Times New Roman" w:cs="Times New Roman"/>
          <w:sz w:val="22"/>
          <w:szCs w:val="22"/>
        </w:rPr>
        <w:t xml:space="preserve"> </w:t>
      </w:r>
    </w:p>
    <w:p w:rsidR="00B76EB7" w:rsidRPr="00433AE9" w:rsidRDefault="00B76EB7" w:rsidP="00C86D40">
      <w:pPr>
        <w:pStyle w:val="Recitals"/>
        <w:numPr>
          <w:ilvl w:val="0"/>
          <w:numId w:val="0"/>
        </w:numPr>
        <w:spacing w:after="0" w:line="276" w:lineRule="auto"/>
        <w:ind w:left="720"/>
        <w:rPr>
          <w:rFonts w:ascii="Times New Roman" w:hAnsi="Times New Roman" w:cs="Times New Roman"/>
          <w:sz w:val="22"/>
          <w:szCs w:val="22"/>
        </w:rPr>
      </w:pPr>
    </w:p>
    <w:p w:rsidR="0076472A" w:rsidRDefault="00B76EB7" w:rsidP="0076472A">
      <w:pPr>
        <w:pStyle w:val="ListParagraph"/>
        <w:rPr>
          <w:ins w:id="55" w:author="Viren Shah" w:date="2019-02-03T12:43:00Z"/>
          <w:rFonts w:ascii="Times New Roman" w:hAnsi="Times New Roman" w:cs="Times New Roman"/>
        </w:rPr>
        <w:pPrChange w:id="56" w:author="Viren Shah" w:date="2019-02-03T12:43:00Z">
          <w:pPr>
            <w:pStyle w:val="Recitals"/>
            <w:numPr>
              <w:numId w:val="18"/>
            </w:numPr>
            <w:tabs>
              <w:tab w:val="clear" w:pos="567"/>
            </w:tabs>
            <w:spacing w:after="0" w:line="276" w:lineRule="auto"/>
            <w:ind w:left="720" w:hanging="720"/>
          </w:pPr>
        </w:pPrChange>
      </w:pPr>
      <w:moveFromRangeStart w:id="57" w:author="Viren Shah" w:date="2019-02-03T12:44:00Z" w:name="move90265"/>
      <w:moveFrom w:id="58" w:author="Viren Shah" w:date="2019-02-03T12:44:00Z">
        <w:r w:rsidRPr="00433AE9" w:rsidDel="0076472A">
          <w:rPr>
            <w:rFonts w:ascii="Times New Roman" w:hAnsi="Times New Roman" w:cs="Times New Roman"/>
          </w:rPr>
          <w:t>These indemnification provisions shall survive any termination or expiry of this Agreement.</w:t>
        </w:r>
      </w:moveFrom>
      <w:moveFromRangeEnd w:id="57"/>
    </w:p>
    <w:p w:rsidR="0076472A" w:rsidRDefault="0076472A" w:rsidP="0076472A">
      <w:pPr>
        <w:pStyle w:val="ListParagraph"/>
        <w:numPr>
          <w:ilvl w:val="0"/>
          <w:numId w:val="18"/>
        </w:numPr>
        <w:rPr>
          <w:ins w:id="59" w:author="Viren Shah" w:date="2019-02-03T12:43:00Z"/>
          <w:rFonts w:ascii="Verdana" w:eastAsia="Times New Roman" w:hAnsi="Verdana"/>
          <w:color w:val="000000"/>
          <w:sz w:val="20"/>
          <w:szCs w:val="20"/>
        </w:rPr>
      </w:pPr>
      <w:proofErr w:type="spellStart"/>
      <w:ins w:id="60" w:author="Viren Shah" w:date="2019-02-03T12:43:00Z">
        <w:r w:rsidRPr="0076472A">
          <w:rPr>
            <w:rFonts w:ascii="Verdana" w:eastAsia="Times New Roman" w:hAnsi="Verdana"/>
            <w:color w:val="000000"/>
            <w:sz w:val="20"/>
            <w:szCs w:val="20"/>
          </w:rPr>
          <w:t>PayU</w:t>
        </w:r>
        <w:proofErr w:type="spellEnd"/>
        <w:r w:rsidRPr="0076472A">
          <w:rPr>
            <w:rFonts w:ascii="Verdana" w:eastAsia="Times New Roman" w:hAnsi="Verdana"/>
            <w:color w:val="000000"/>
            <w:sz w:val="20"/>
            <w:szCs w:val="20"/>
          </w:rPr>
          <w:t xml:space="preserve"> agrees to not disclose any terms mentioned in this </w:t>
        </w:r>
        <w:r>
          <w:rPr>
            <w:rFonts w:ascii="Verdana" w:eastAsia="Times New Roman" w:hAnsi="Verdana"/>
            <w:color w:val="000000"/>
            <w:sz w:val="20"/>
            <w:szCs w:val="20"/>
          </w:rPr>
          <w:t>agreement</w:t>
        </w:r>
        <w:r w:rsidRPr="0076472A">
          <w:rPr>
            <w:rFonts w:ascii="Verdana" w:eastAsia="Times New Roman" w:hAnsi="Verdana"/>
            <w:color w:val="000000"/>
            <w:sz w:val="20"/>
            <w:szCs w:val="20"/>
          </w:rPr>
          <w:t xml:space="preserve"> without prior written consent from </w:t>
        </w:r>
        <w:proofErr w:type="spellStart"/>
        <w:r>
          <w:rPr>
            <w:rFonts w:ascii="Verdana" w:eastAsia="Times New Roman" w:hAnsi="Verdana"/>
            <w:color w:val="000000"/>
            <w:sz w:val="20"/>
            <w:szCs w:val="20"/>
          </w:rPr>
          <w:t>Vanco</w:t>
        </w:r>
        <w:proofErr w:type="spellEnd"/>
        <w:r>
          <w:rPr>
            <w:rFonts w:ascii="Verdana" w:eastAsia="Times New Roman" w:hAnsi="Verdana"/>
            <w:color w:val="000000"/>
            <w:sz w:val="20"/>
            <w:szCs w:val="20"/>
          </w:rPr>
          <w:t xml:space="preserve"> Technologies</w:t>
        </w:r>
        <w:r w:rsidRPr="0076472A">
          <w:rPr>
            <w:rFonts w:ascii="Verdana" w:eastAsia="Times New Roman" w:hAnsi="Verdana"/>
            <w:color w:val="000000"/>
            <w:sz w:val="20"/>
            <w:szCs w:val="20"/>
          </w:rPr>
          <w:t xml:space="preserve">. </w:t>
        </w:r>
        <w:proofErr w:type="spellStart"/>
        <w:r w:rsidRPr="0076472A">
          <w:rPr>
            <w:rFonts w:ascii="Verdana" w:eastAsia="Times New Roman" w:hAnsi="Verdana"/>
            <w:color w:val="000000"/>
            <w:sz w:val="20"/>
            <w:szCs w:val="20"/>
          </w:rPr>
          <w:t>PayU</w:t>
        </w:r>
        <w:proofErr w:type="spellEnd"/>
        <w:r w:rsidRPr="0076472A">
          <w:rPr>
            <w:rFonts w:ascii="Verdana" w:eastAsia="Times New Roman" w:hAnsi="Verdana"/>
            <w:color w:val="000000"/>
            <w:sz w:val="20"/>
            <w:szCs w:val="20"/>
          </w:rPr>
          <w:t xml:space="preserve"> should not disclose any of the customer details (names/bank account details/transaction details/amount transacted/People who have done transaction through </w:t>
        </w:r>
        <w:proofErr w:type="spellStart"/>
        <w:r w:rsidRPr="0076472A">
          <w:rPr>
            <w:rFonts w:ascii="Verdana" w:eastAsia="Times New Roman" w:hAnsi="Verdana"/>
            <w:color w:val="000000"/>
            <w:sz w:val="20"/>
            <w:szCs w:val="20"/>
          </w:rPr>
          <w:t>PayU</w:t>
        </w:r>
        <w:proofErr w:type="spellEnd"/>
        <w:r w:rsidRPr="0076472A">
          <w:rPr>
            <w:rFonts w:ascii="Verdana" w:eastAsia="Times New Roman" w:hAnsi="Verdana"/>
            <w:color w:val="000000"/>
            <w:sz w:val="20"/>
            <w:szCs w:val="20"/>
          </w:rPr>
          <w:t xml:space="preserve"> Services/products) who are on boarded through </w:t>
        </w:r>
        <w:proofErr w:type="spellStart"/>
        <w:r>
          <w:rPr>
            <w:rFonts w:ascii="Verdana" w:eastAsia="Times New Roman" w:hAnsi="Verdana"/>
            <w:color w:val="000000"/>
            <w:sz w:val="20"/>
            <w:szCs w:val="20"/>
          </w:rPr>
          <w:t>Vanco</w:t>
        </w:r>
        <w:proofErr w:type="spellEnd"/>
        <w:r>
          <w:rPr>
            <w:rFonts w:ascii="Verdana" w:eastAsia="Times New Roman" w:hAnsi="Verdana"/>
            <w:color w:val="000000"/>
            <w:sz w:val="20"/>
            <w:szCs w:val="20"/>
          </w:rPr>
          <w:t xml:space="preserve"> Technologies</w:t>
        </w:r>
        <w:r w:rsidRPr="0076472A">
          <w:rPr>
            <w:rFonts w:ascii="Verdana" w:eastAsia="Times New Roman" w:hAnsi="Verdana"/>
            <w:color w:val="000000"/>
            <w:sz w:val="20"/>
            <w:szCs w:val="20"/>
          </w:rPr>
          <w:t xml:space="preserve">. </w:t>
        </w:r>
        <w:proofErr w:type="spellStart"/>
        <w:r w:rsidRPr="0076472A">
          <w:rPr>
            <w:rFonts w:ascii="Verdana" w:eastAsia="Times New Roman" w:hAnsi="Verdana"/>
            <w:color w:val="000000"/>
            <w:sz w:val="20"/>
            <w:szCs w:val="20"/>
          </w:rPr>
          <w:t>PayU</w:t>
        </w:r>
        <w:proofErr w:type="spellEnd"/>
        <w:r w:rsidRPr="0076472A">
          <w:rPr>
            <w:rFonts w:ascii="Verdana" w:eastAsia="Times New Roman" w:hAnsi="Verdana"/>
            <w:color w:val="000000"/>
            <w:sz w:val="20"/>
            <w:szCs w:val="20"/>
          </w:rPr>
          <w:t xml:space="preserve"> agrees not to disclose any information about the platform (referral) and </w:t>
        </w:r>
        <w:proofErr w:type="spellStart"/>
        <w:r w:rsidRPr="0076472A">
          <w:rPr>
            <w:rFonts w:ascii="Verdana" w:eastAsia="Times New Roman" w:hAnsi="Verdana"/>
            <w:color w:val="000000"/>
            <w:sz w:val="20"/>
            <w:szCs w:val="20"/>
          </w:rPr>
          <w:t>it's</w:t>
        </w:r>
        <w:proofErr w:type="spellEnd"/>
        <w:r w:rsidRPr="0076472A">
          <w:rPr>
            <w:rFonts w:ascii="Verdana" w:eastAsia="Times New Roman" w:hAnsi="Verdana"/>
            <w:color w:val="000000"/>
            <w:sz w:val="20"/>
            <w:szCs w:val="20"/>
          </w:rPr>
          <w:t xml:space="preserve"> business model/any of the terms mentioned in this agreement. </w:t>
        </w:r>
      </w:ins>
    </w:p>
    <w:p w:rsidR="0076472A" w:rsidRPr="0076472A" w:rsidRDefault="0076472A" w:rsidP="0076472A">
      <w:pPr>
        <w:pStyle w:val="ListParagraph"/>
        <w:rPr>
          <w:ins w:id="61" w:author="Viren Shah" w:date="2019-02-03T12:43:00Z"/>
          <w:rFonts w:ascii="Verdana" w:eastAsia="Times New Roman" w:hAnsi="Verdana"/>
          <w:color w:val="000000"/>
          <w:sz w:val="20"/>
          <w:szCs w:val="20"/>
        </w:rPr>
      </w:pPr>
    </w:p>
    <w:p w:rsidR="0076472A" w:rsidRPr="0076472A" w:rsidRDefault="0076472A" w:rsidP="0076472A">
      <w:pPr>
        <w:pStyle w:val="ListParagraph"/>
        <w:numPr>
          <w:ilvl w:val="0"/>
          <w:numId w:val="18"/>
        </w:numPr>
        <w:rPr>
          <w:ins w:id="62" w:author="Viren Shah" w:date="2019-02-03T12:43:00Z"/>
          <w:rFonts w:ascii="Verdana" w:eastAsia="Times New Roman" w:hAnsi="Verdana"/>
          <w:color w:val="000000"/>
          <w:sz w:val="20"/>
          <w:szCs w:val="20"/>
        </w:rPr>
      </w:pPr>
      <w:proofErr w:type="spellStart"/>
      <w:ins w:id="63" w:author="Viren Shah" w:date="2019-02-03T12:43:00Z">
        <w:r>
          <w:rPr>
            <w:rFonts w:ascii="Verdana" w:eastAsia="Times New Roman" w:hAnsi="Verdana"/>
            <w:color w:val="000000"/>
            <w:sz w:val="20"/>
            <w:szCs w:val="20"/>
          </w:rPr>
          <w:t>PayU</w:t>
        </w:r>
        <w:proofErr w:type="spellEnd"/>
        <w:r>
          <w:rPr>
            <w:rFonts w:ascii="Verdana" w:eastAsia="Times New Roman" w:hAnsi="Verdana"/>
            <w:color w:val="000000"/>
            <w:sz w:val="20"/>
            <w:szCs w:val="20"/>
          </w:rPr>
          <w:t xml:space="preserve"> agrees to keep the merchant details/customer details/transaction details safe, secure and harmless at all point of time and agrees and undertakes to indemnify referrer for any loss, damage, costs, charges or expenses incurred or suffered and against any claims, suits, actions, proceeding instituted or likely to be instituted against referrer due to loss of information such as but not limited to merchant details/customer details/transaction details on </w:t>
        </w:r>
        <w:proofErr w:type="spellStart"/>
        <w:r>
          <w:rPr>
            <w:rFonts w:ascii="Verdana" w:eastAsia="Times New Roman" w:hAnsi="Verdana"/>
            <w:color w:val="000000"/>
            <w:sz w:val="20"/>
            <w:szCs w:val="20"/>
          </w:rPr>
          <w:t>PayU</w:t>
        </w:r>
        <w:proofErr w:type="spellEnd"/>
        <w:r>
          <w:rPr>
            <w:rFonts w:ascii="Verdana" w:eastAsia="Times New Roman" w:hAnsi="Verdana"/>
            <w:color w:val="000000"/>
            <w:sz w:val="20"/>
            <w:szCs w:val="20"/>
          </w:rPr>
          <w:t xml:space="preserve"> platform</w:t>
        </w:r>
      </w:ins>
    </w:p>
    <w:p w:rsidR="0076472A" w:rsidRDefault="0076472A" w:rsidP="0076472A">
      <w:pPr>
        <w:pStyle w:val="Recitals"/>
        <w:numPr>
          <w:ilvl w:val="0"/>
          <w:numId w:val="18"/>
        </w:numPr>
        <w:spacing w:after="0" w:line="276" w:lineRule="auto"/>
        <w:ind w:hanging="720"/>
        <w:rPr>
          <w:rFonts w:ascii="Times New Roman" w:hAnsi="Times New Roman" w:cs="Times New Roman"/>
          <w:sz w:val="22"/>
          <w:szCs w:val="22"/>
        </w:rPr>
      </w:pPr>
      <w:moveToRangeStart w:id="64" w:author="Viren Shah" w:date="2019-02-03T12:44:00Z" w:name="move90265"/>
      <w:moveTo w:id="65" w:author="Viren Shah" w:date="2019-02-03T12:44:00Z">
        <w:r w:rsidRPr="00433AE9">
          <w:rPr>
            <w:rFonts w:ascii="Times New Roman" w:hAnsi="Times New Roman" w:cs="Times New Roman"/>
            <w:sz w:val="22"/>
            <w:szCs w:val="22"/>
          </w:rPr>
          <w:t>These indemnification provisions shall survive any termination or expiry of this Agreement.</w:t>
        </w:r>
      </w:moveTo>
    </w:p>
    <w:moveToRangeEnd w:id="64"/>
    <w:p w:rsidR="0076472A" w:rsidRPr="00433AE9" w:rsidRDefault="0076472A" w:rsidP="00C86D40">
      <w:pPr>
        <w:pStyle w:val="Recitals"/>
        <w:numPr>
          <w:ilvl w:val="0"/>
          <w:numId w:val="18"/>
        </w:numPr>
        <w:spacing w:after="0" w:line="276" w:lineRule="auto"/>
        <w:ind w:hanging="720"/>
        <w:rPr>
          <w:rFonts w:ascii="Times New Roman" w:hAnsi="Times New Roman" w:cs="Times New Roman"/>
          <w:sz w:val="22"/>
          <w:szCs w:val="22"/>
        </w:rPr>
      </w:pPr>
    </w:p>
    <w:p w:rsidR="00B76EB7" w:rsidRPr="00433AE9" w:rsidRDefault="00B76EB7" w:rsidP="00C86D40">
      <w:pPr>
        <w:pStyle w:val="Recitals"/>
        <w:numPr>
          <w:ilvl w:val="0"/>
          <w:numId w:val="0"/>
        </w:numPr>
        <w:spacing w:after="0" w:line="276" w:lineRule="auto"/>
        <w:rPr>
          <w:rFonts w:ascii="Times New Roman" w:hAnsi="Times New Roman" w:cs="Times New Roman"/>
          <w:sz w:val="22"/>
          <w:szCs w:val="22"/>
        </w:rPr>
      </w:pPr>
    </w:p>
    <w:p w:rsidR="00B76EB7" w:rsidRPr="00433AE9" w:rsidRDefault="00B76EB7" w:rsidP="00C86D40">
      <w:pPr>
        <w:numPr>
          <w:ilvl w:val="3"/>
          <w:numId w:val="3"/>
        </w:numPr>
        <w:spacing w:after="0"/>
        <w:ind w:left="720" w:hanging="720"/>
        <w:jc w:val="both"/>
        <w:rPr>
          <w:rFonts w:ascii="Times New Roman" w:hAnsi="Times New Roman" w:cs="Times New Roman"/>
          <w:b/>
        </w:rPr>
      </w:pPr>
      <w:r w:rsidRPr="00433AE9">
        <w:rPr>
          <w:rFonts w:ascii="Times New Roman" w:hAnsi="Times New Roman" w:cs="Times New Roman"/>
          <w:b/>
        </w:rPr>
        <w:t>TERMINATION</w:t>
      </w:r>
    </w:p>
    <w:p w:rsidR="00B76EB7" w:rsidRPr="00433AE9" w:rsidRDefault="00B76EB7" w:rsidP="00C86D40">
      <w:pPr>
        <w:pStyle w:val="Recitals"/>
        <w:numPr>
          <w:ilvl w:val="0"/>
          <w:numId w:val="20"/>
        </w:numPr>
        <w:spacing w:after="0" w:line="276" w:lineRule="auto"/>
        <w:ind w:left="720" w:hanging="720"/>
        <w:rPr>
          <w:rFonts w:ascii="Times New Roman" w:hAnsi="Times New Roman" w:cs="Times New Roman"/>
          <w:bCs/>
          <w:sz w:val="22"/>
          <w:szCs w:val="22"/>
        </w:rPr>
      </w:pPr>
      <w:r w:rsidRPr="00433AE9">
        <w:rPr>
          <w:rFonts w:ascii="Times New Roman" w:hAnsi="Times New Roman" w:cs="Times New Roman"/>
          <w:bCs/>
          <w:sz w:val="22"/>
          <w:szCs w:val="22"/>
        </w:rPr>
        <w:t xml:space="preserve">This Agreement may be terminated by either Party by giving 30 (thirty) days prior written notice to the other Party. </w:t>
      </w:r>
    </w:p>
    <w:p w:rsidR="00B76EB7" w:rsidRPr="00433AE9" w:rsidRDefault="00B76EB7" w:rsidP="00C86D40">
      <w:pPr>
        <w:pStyle w:val="Recitals"/>
        <w:numPr>
          <w:ilvl w:val="0"/>
          <w:numId w:val="0"/>
        </w:numPr>
        <w:spacing w:after="0" w:line="276" w:lineRule="auto"/>
        <w:ind w:left="720"/>
        <w:rPr>
          <w:rFonts w:ascii="Times New Roman" w:hAnsi="Times New Roman" w:cs="Times New Roman"/>
          <w:sz w:val="22"/>
          <w:szCs w:val="22"/>
        </w:rPr>
      </w:pPr>
    </w:p>
    <w:p w:rsidR="00B76EB7" w:rsidRPr="00433AE9" w:rsidRDefault="00B76EB7" w:rsidP="00C86D40">
      <w:pPr>
        <w:pStyle w:val="Recitals"/>
        <w:numPr>
          <w:ilvl w:val="0"/>
          <w:numId w:val="20"/>
        </w:numPr>
        <w:spacing w:after="0" w:line="276" w:lineRule="auto"/>
        <w:ind w:left="720" w:hanging="720"/>
        <w:rPr>
          <w:rFonts w:ascii="Times New Roman" w:hAnsi="Times New Roman" w:cs="Times New Roman"/>
          <w:sz w:val="22"/>
          <w:szCs w:val="22"/>
        </w:rPr>
      </w:pPr>
      <w:r w:rsidRPr="00433AE9">
        <w:rPr>
          <w:rFonts w:ascii="Times New Roman" w:hAnsi="Times New Roman" w:cs="Times New Roman"/>
          <w:sz w:val="22"/>
          <w:szCs w:val="22"/>
        </w:rPr>
        <w:t xml:space="preserve">Either Party may </w:t>
      </w:r>
      <w:r w:rsidRPr="00433AE9">
        <w:rPr>
          <w:rFonts w:ascii="Times New Roman" w:hAnsi="Times New Roman" w:cs="Times New Roman"/>
          <w:bCs/>
          <w:sz w:val="22"/>
          <w:szCs w:val="22"/>
        </w:rPr>
        <w:t>terminate</w:t>
      </w:r>
      <w:r w:rsidRPr="00433AE9">
        <w:rPr>
          <w:rFonts w:ascii="Times New Roman" w:hAnsi="Times New Roman" w:cs="Times New Roman"/>
          <w:sz w:val="22"/>
          <w:szCs w:val="22"/>
        </w:rPr>
        <w:t xml:space="preserve"> this Agreement forthwith in the event: </w:t>
      </w:r>
    </w:p>
    <w:p w:rsidR="00B76EB7" w:rsidRPr="00433AE9" w:rsidRDefault="00B76EB7" w:rsidP="00C86D40">
      <w:pPr>
        <w:pStyle w:val="Recitals"/>
        <w:numPr>
          <w:ilvl w:val="0"/>
          <w:numId w:val="19"/>
        </w:numPr>
        <w:tabs>
          <w:tab w:val="left" w:pos="720"/>
        </w:tabs>
        <w:spacing w:after="0" w:line="276" w:lineRule="auto"/>
        <w:ind w:left="720" w:firstLine="0"/>
        <w:rPr>
          <w:rFonts w:ascii="Times New Roman" w:hAnsi="Times New Roman" w:cs="Times New Roman"/>
          <w:sz w:val="22"/>
          <w:szCs w:val="22"/>
        </w:rPr>
      </w:pPr>
      <w:r w:rsidRPr="00433AE9">
        <w:rPr>
          <w:rFonts w:ascii="Times New Roman" w:hAnsi="Times New Roman" w:cs="Times New Roman"/>
          <w:sz w:val="22"/>
          <w:szCs w:val="22"/>
        </w:rPr>
        <w:t>the Party discovers at any stage that the other Party is in violation of any law or regulation;</w:t>
      </w:r>
    </w:p>
    <w:p w:rsidR="00B76EB7" w:rsidRPr="00433AE9" w:rsidRDefault="00B76EB7" w:rsidP="00C86D40">
      <w:pPr>
        <w:pStyle w:val="Recitals"/>
        <w:numPr>
          <w:ilvl w:val="0"/>
          <w:numId w:val="19"/>
        </w:numPr>
        <w:tabs>
          <w:tab w:val="left" w:pos="1440"/>
        </w:tabs>
        <w:spacing w:after="0" w:line="276" w:lineRule="auto"/>
        <w:ind w:hanging="720"/>
        <w:rPr>
          <w:rFonts w:ascii="Times New Roman" w:hAnsi="Times New Roman" w:cs="Times New Roman"/>
          <w:sz w:val="22"/>
          <w:szCs w:val="22"/>
        </w:rPr>
      </w:pPr>
      <w:r w:rsidRPr="00433AE9">
        <w:rPr>
          <w:rFonts w:ascii="Times New Roman" w:hAnsi="Times New Roman" w:cs="Times New Roman"/>
          <w:sz w:val="22"/>
          <w:szCs w:val="22"/>
        </w:rPr>
        <w:t>the other Party is adjudicated as bankrupt, or if a receiver or as a trustee is appointed for it or for a substantial portion of its assets, or if any assignment for the benefit of its creditors is made and such adjudication appointment or assignment is not set aside within 90 (ninety) Business Days;</w:t>
      </w:r>
    </w:p>
    <w:p w:rsidR="00B76EB7" w:rsidRPr="00433AE9" w:rsidRDefault="00B76EB7" w:rsidP="00C86D40">
      <w:pPr>
        <w:pStyle w:val="Recitals"/>
        <w:numPr>
          <w:ilvl w:val="0"/>
          <w:numId w:val="19"/>
        </w:numPr>
        <w:tabs>
          <w:tab w:val="left" w:pos="720"/>
        </w:tabs>
        <w:spacing w:after="0" w:line="276" w:lineRule="auto"/>
        <w:ind w:left="720" w:firstLine="0"/>
        <w:rPr>
          <w:rFonts w:ascii="Times New Roman" w:hAnsi="Times New Roman" w:cs="Times New Roman"/>
          <w:sz w:val="22"/>
          <w:szCs w:val="22"/>
        </w:rPr>
      </w:pPr>
      <w:r w:rsidRPr="00433AE9">
        <w:rPr>
          <w:rFonts w:ascii="Times New Roman" w:hAnsi="Times New Roman" w:cs="Times New Roman"/>
          <w:sz w:val="22"/>
          <w:szCs w:val="22"/>
        </w:rPr>
        <w:t>the other Party goes into liquidation either voluntarily or compulsorily;</w:t>
      </w:r>
    </w:p>
    <w:p w:rsidR="00B76EB7" w:rsidRPr="00433AE9" w:rsidRDefault="00B76EB7" w:rsidP="00C86D40">
      <w:pPr>
        <w:pStyle w:val="Recitals"/>
        <w:numPr>
          <w:ilvl w:val="0"/>
          <w:numId w:val="19"/>
        </w:numPr>
        <w:tabs>
          <w:tab w:val="left" w:pos="1440"/>
        </w:tabs>
        <w:spacing w:after="0" w:line="276" w:lineRule="auto"/>
        <w:ind w:hanging="720"/>
        <w:rPr>
          <w:rFonts w:ascii="Times New Roman" w:hAnsi="Times New Roman" w:cs="Times New Roman"/>
          <w:sz w:val="22"/>
          <w:szCs w:val="22"/>
        </w:rPr>
      </w:pPr>
      <w:r w:rsidRPr="00433AE9">
        <w:rPr>
          <w:rFonts w:ascii="Times New Roman" w:hAnsi="Times New Roman" w:cs="Times New Roman"/>
          <w:sz w:val="22"/>
          <w:szCs w:val="22"/>
        </w:rPr>
        <w:t xml:space="preserve">the other Party is prohibited by any regulatory or statutory restriction from continuing to provide services under this Agreement. </w:t>
      </w:r>
    </w:p>
    <w:p w:rsidR="00B76EB7" w:rsidRPr="00433AE9" w:rsidRDefault="00B76EB7" w:rsidP="00C86D40">
      <w:pPr>
        <w:pStyle w:val="Recitals"/>
        <w:numPr>
          <w:ilvl w:val="0"/>
          <w:numId w:val="0"/>
        </w:numPr>
        <w:spacing w:after="0" w:line="276" w:lineRule="auto"/>
        <w:ind w:left="720"/>
        <w:rPr>
          <w:rFonts w:ascii="Times New Roman" w:hAnsi="Times New Roman" w:cs="Times New Roman"/>
          <w:sz w:val="22"/>
          <w:szCs w:val="22"/>
        </w:rPr>
      </w:pPr>
    </w:p>
    <w:p w:rsidR="00B76EB7" w:rsidRPr="00433AE9" w:rsidRDefault="00B76EB7" w:rsidP="00C86D40">
      <w:pPr>
        <w:pStyle w:val="Recitals"/>
        <w:numPr>
          <w:ilvl w:val="0"/>
          <w:numId w:val="20"/>
        </w:numPr>
        <w:spacing w:after="0" w:line="276" w:lineRule="auto"/>
        <w:ind w:left="720" w:hanging="720"/>
        <w:rPr>
          <w:rFonts w:ascii="Times New Roman" w:hAnsi="Times New Roman" w:cs="Times New Roman"/>
          <w:sz w:val="22"/>
          <w:szCs w:val="22"/>
        </w:rPr>
      </w:pPr>
      <w:proofErr w:type="spellStart"/>
      <w:r w:rsidRPr="00433AE9">
        <w:rPr>
          <w:rFonts w:ascii="Times New Roman" w:hAnsi="Times New Roman" w:cs="Times New Roman"/>
          <w:sz w:val="22"/>
          <w:szCs w:val="22"/>
        </w:rPr>
        <w:t>PayU</w:t>
      </w:r>
      <w:proofErr w:type="spellEnd"/>
      <w:r w:rsidRPr="00433AE9">
        <w:rPr>
          <w:rFonts w:ascii="Times New Roman" w:hAnsi="Times New Roman" w:cs="Times New Roman"/>
          <w:sz w:val="22"/>
          <w:szCs w:val="22"/>
        </w:rPr>
        <w:t xml:space="preserve"> may terminate this Agreement forthwith, if the Referrer fails to perform its obligations hereunder or is in breach of any terms and conditions of this Agreement.</w:t>
      </w:r>
    </w:p>
    <w:p w:rsidR="00B76EB7" w:rsidRPr="00433AE9" w:rsidRDefault="00B76EB7" w:rsidP="00C86D40">
      <w:pPr>
        <w:pStyle w:val="Recitals"/>
        <w:numPr>
          <w:ilvl w:val="0"/>
          <w:numId w:val="0"/>
        </w:numPr>
        <w:spacing w:after="0" w:line="276" w:lineRule="auto"/>
        <w:ind w:left="720"/>
        <w:rPr>
          <w:rFonts w:ascii="Times New Roman" w:eastAsia="SimHei" w:hAnsi="Times New Roman" w:cs="Times New Roman"/>
          <w:bCs/>
          <w:sz w:val="22"/>
          <w:szCs w:val="22"/>
        </w:rPr>
      </w:pPr>
    </w:p>
    <w:p w:rsidR="00B76EB7" w:rsidRPr="00433AE9" w:rsidRDefault="00B76EB7" w:rsidP="00C86D40">
      <w:pPr>
        <w:pStyle w:val="Recitals"/>
        <w:numPr>
          <w:ilvl w:val="0"/>
          <w:numId w:val="20"/>
        </w:numPr>
        <w:spacing w:after="0" w:line="276" w:lineRule="auto"/>
        <w:ind w:left="720" w:hanging="720"/>
        <w:rPr>
          <w:rFonts w:ascii="Times New Roman" w:eastAsia="SimHei" w:hAnsi="Times New Roman" w:cs="Times New Roman"/>
          <w:bCs/>
          <w:sz w:val="22"/>
          <w:szCs w:val="22"/>
        </w:rPr>
      </w:pPr>
      <w:r w:rsidRPr="00433AE9">
        <w:rPr>
          <w:rFonts w:ascii="Times New Roman" w:hAnsi="Times New Roman" w:cs="Times New Roman"/>
          <w:sz w:val="22"/>
          <w:szCs w:val="22"/>
        </w:rPr>
        <w:t>Any terms, rights or obligations intended by their nature to survive termination of this Agreement, shall so survive.</w:t>
      </w:r>
      <w:r w:rsidRPr="00433AE9">
        <w:rPr>
          <w:rFonts w:ascii="Times New Roman" w:eastAsia="SimHei" w:hAnsi="Times New Roman" w:cs="Times New Roman"/>
          <w:bCs/>
          <w:sz w:val="22"/>
          <w:szCs w:val="22"/>
        </w:rPr>
        <w:t xml:space="preserve"> </w:t>
      </w:r>
    </w:p>
    <w:p w:rsidR="00B76EB7" w:rsidRPr="00433AE9" w:rsidRDefault="00B76EB7" w:rsidP="00C86D40">
      <w:pPr>
        <w:pStyle w:val="Recitals"/>
        <w:numPr>
          <w:ilvl w:val="0"/>
          <w:numId w:val="0"/>
        </w:numPr>
        <w:spacing w:after="0" w:line="276" w:lineRule="auto"/>
        <w:ind w:left="720"/>
        <w:rPr>
          <w:rFonts w:ascii="Times New Roman" w:hAnsi="Times New Roman" w:cs="Times New Roman"/>
          <w:sz w:val="22"/>
          <w:szCs w:val="22"/>
        </w:rPr>
      </w:pPr>
    </w:p>
    <w:p w:rsidR="00B76EB7" w:rsidDel="0076472A" w:rsidRDefault="00DB613B" w:rsidP="00C86D40">
      <w:pPr>
        <w:pStyle w:val="Recitals"/>
        <w:numPr>
          <w:ilvl w:val="0"/>
          <w:numId w:val="20"/>
        </w:numPr>
        <w:spacing w:after="0" w:line="276" w:lineRule="auto"/>
        <w:ind w:left="720" w:hanging="720"/>
        <w:rPr>
          <w:del w:id="66" w:author="Viren Shah" w:date="2019-02-03T12:45:00Z"/>
          <w:rFonts w:ascii="Times New Roman" w:hAnsi="Times New Roman" w:cs="Times New Roman"/>
          <w:sz w:val="22"/>
          <w:szCs w:val="22"/>
        </w:rPr>
      </w:pPr>
      <w:del w:id="67" w:author="Viren Shah" w:date="2019-02-03T12:45:00Z">
        <w:r w:rsidRPr="00433AE9" w:rsidDel="0076472A">
          <w:rPr>
            <w:rFonts w:ascii="Times New Roman" w:hAnsi="Times New Roman" w:cs="Times New Roman"/>
            <w:sz w:val="22"/>
            <w:szCs w:val="22"/>
          </w:rPr>
          <w:lastRenderedPageBreak/>
          <w:delText>The Referrer</w:delText>
        </w:r>
        <w:r w:rsidR="00B76EB7" w:rsidRPr="00433AE9" w:rsidDel="0076472A">
          <w:rPr>
            <w:rFonts w:ascii="Times New Roman" w:hAnsi="Times New Roman" w:cs="Times New Roman"/>
            <w:sz w:val="22"/>
            <w:szCs w:val="22"/>
          </w:rPr>
          <w:delText xml:space="preserve"> understands that the termination of this Agreement shall not affect PayU’s relationship with the Qualified Referrals.</w:delText>
        </w:r>
      </w:del>
    </w:p>
    <w:p w:rsidR="0076472A" w:rsidRDefault="0076472A" w:rsidP="0076472A">
      <w:pPr>
        <w:pStyle w:val="ListParagraph"/>
        <w:rPr>
          <w:ins w:id="68" w:author="Viren Shah" w:date="2019-02-03T12:45:00Z"/>
          <w:rFonts w:ascii="Times New Roman" w:hAnsi="Times New Roman" w:cs="Times New Roman"/>
        </w:rPr>
        <w:pPrChange w:id="69" w:author="Viren Shah" w:date="2019-02-03T12:45:00Z">
          <w:pPr>
            <w:pStyle w:val="Recitals"/>
            <w:numPr>
              <w:numId w:val="20"/>
            </w:numPr>
            <w:tabs>
              <w:tab w:val="clear" w:pos="567"/>
            </w:tabs>
            <w:spacing w:after="0" w:line="276" w:lineRule="auto"/>
            <w:ind w:left="720" w:hanging="720"/>
          </w:pPr>
        </w:pPrChange>
      </w:pPr>
    </w:p>
    <w:p w:rsidR="0076472A" w:rsidRPr="0076472A" w:rsidRDefault="0076472A" w:rsidP="0076472A">
      <w:pPr>
        <w:pStyle w:val="ListParagraph"/>
        <w:numPr>
          <w:ilvl w:val="0"/>
          <w:numId w:val="20"/>
        </w:numPr>
        <w:rPr>
          <w:ins w:id="70" w:author="Viren Shah" w:date="2019-02-03T12:45:00Z"/>
          <w:rFonts w:ascii="Verdana" w:eastAsia="Times New Roman" w:hAnsi="Verdana"/>
          <w:color w:val="000000"/>
          <w:sz w:val="20"/>
          <w:szCs w:val="20"/>
        </w:rPr>
      </w:pPr>
      <w:ins w:id="71" w:author="Viren Shah" w:date="2019-02-03T12:45:00Z">
        <w:r w:rsidRPr="0076472A">
          <w:rPr>
            <w:rFonts w:ascii="Verdana" w:eastAsia="Times New Roman" w:hAnsi="Verdana"/>
            <w:color w:val="000000"/>
            <w:sz w:val="20"/>
            <w:szCs w:val="20"/>
          </w:rPr>
          <w:t xml:space="preserve">If referrer is discontinued, all the qualified referrals will be discontinued from the platform automatically as they will be </w:t>
        </w:r>
        <w:r>
          <w:rPr>
            <w:rFonts w:ascii="Verdana" w:eastAsia="Times New Roman" w:hAnsi="Verdana"/>
            <w:color w:val="000000"/>
            <w:sz w:val="20"/>
            <w:szCs w:val="20"/>
          </w:rPr>
          <w:t xml:space="preserve">using other </w:t>
        </w:r>
      </w:ins>
      <w:ins w:id="72" w:author="Viren Shah" w:date="2019-02-03T12:46:00Z">
        <w:r>
          <w:rPr>
            <w:rFonts w:ascii="Verdana" w:eastAsia="Times New Roman" w:hAnsi="Verdana"/>
            <w:color w:val="000000"/>
            <w:sz w:val="20"/>
            <w:szCs w:val="20"/>
          </w:rPr>
          <w:t>payment products/services</w:t>
        </w:r>
      </w:ins>
      <w:ins w:id="73" w:author="Viren Shah" w:date="2019-02-03T12:45:00Z">
        <w:r w:rsidRPr="0076472A">
          <w:rPr>
            <w:rFonts w:ascii="Verdana" w:eastAsia="Times New Roman" w:hAnsi="Verdana"/>
            <w:color w:val="000000"/>
            <w:sz w:val="20"/>
            <w:szCs w:val="20"/>
          </w:rPr>
          <w:t>. </w:t>
        </w:r>
      </w:ins>
    </w:p>
    <w:p w:rsidR="0076472A" w:rsidRPr="00433AE9" w:rsidRDefault="0076472A" w:rsidP="00C86D40">
      <w:pPr>
        <w:pStyle w:val="Recitals"/>
        <w:numPr>
          <w:ilvl w:val="0"/>
          <w:numId w:val="20"/>
        </w:numPr>
        <w:spacing w:after="0" w:line="276" w:lineRule="auto"/>
        <w:ind w:left="720" w:hanging="720"/>
        <w:rPr>
          <w:ins w:id="74" w:author="Viren Shah" w:date="2019-02-03T12:45:00Z"/>
          <w:rFonts w:ascii="Times New Roman" w:hAnsi="Times New Roman" w:cs="Times New Roman"/>
          <w:sz w:val="22"/>
          <w:szCs w:val="22"/>
        </w:rPr>
      </w:pPr>
    </w:p>
    <w:p w:rsidR="00B76EB7" w:rsidRPr="00433AE9" w:rsidRDefault="00B76EB7" w:rsidP="00C86D40">
      <w:pPr>
        <w:pStyle w:val="Recitals"/>
        <w:numPr>
          <w:ilvl w:val="0"/>
          <w:numId w:val="0"/>
        </w:numPr>
        <w:spacing w:after="0" w:line="276" w:lineRule="auto"/>
        <w:rPr>
          <w:rFonts w:ascii="Times New Roman" w:eastAsia="SimHei" w:hAnsi="Times New Roman" w:cs="Times New Roman"/>
          <w:bCs/>
          <w:sz w:val="22"/>
          <w:szCs w:val="22"/>
        </w:rPr>
      </w:pPr>
    </w:p>
    <w:p w:rsidR="00B76EB7" w:rsidRPr="00433AE9" w:rsidRDefault="00B76EB7" w:rsidP="00C86D40">
      <w:pPr>
        <w:numPr>
          <w:ilvl w:val="3"/>
          <w:numId w:val="3"/>
        </w:numPr>
        <w:spacing w:after="0"/>
        <w:ind w:left="720" w:hanging="720"/>
        <w:jc w:val="both"/>
        <w:rPr>
          <w:rFonts w:ascii="Times New Roman" w:hAnsi="Times New Roman" w:cs="Times New Roman"/>
        </w:rPr>
      </w:pPr>
      <w:r w:rsidRPr="00433AE9">
        <w:rPr>
          <w:rFonts w:ascii="Times New Roman" w:hAnsi="Times New Roman" w:cs="Times New Roman"/>
          <w:b/>
        </w:rPr>
        <w:t>RELATIONSHIP</w:t>
      </w:r>
      <w:r w:rsidRPr="00433AE9">
        <w:rPr>
          <w:rFonts w:ascii="Times New Roman" w:hAnsi="Times New Roman" w:cs="Times New Roman"/>
          <w:b/>
          <w:bCs/>
        </w:rPr>
        <w:t xml:space="preserve"> BETWEEN THE PARTIES</w:t>
      </w:r>
      <w:r w:rsidRPr="00433AE9">
        <w:rPr>
          <w:rFonts w:ascii="Times New Roman" w:hAnsi="Times New Roman" w:cs="Times New Roman"/>
        </w:rPr>
        <w:t xml:space="preserve"> </w:t>
      </w:r>
    </w:p>
    <w:p w:rsidR="00B76EB7" w:rsidRPr="00433AE9" w:rsidRDefault="00B76EB7" w:rsidP="00C86D40">
      <w:pPr>
        <w:pStyle w:val="ListParagraph"/>
        <w:numPr>
          <w:ilvl w:val="0"/>
          <w:numId w:val="21"/>
        </w:numPr>
        <w:autoSpaceDE w:val="0"/>
        <w:autoSpaceDN w:val="0"/>
        <w:adjustRightInd w:val="0"/>
        <w:spacing w:after="0"/>
        <w:ind w:hanging="720"/>
        <w:jc w:val="both"/>
        <w:rPr>
          <w:rFonts w:ascii="Times New Roman" w:hAnsi="Times New Roman" w:cs="Times New Roman"/>
        </w:rPr>
      </w:pPr>
      <w:r w:rsidRPr="00433AE9">
        <w:rPr>
          <w:rFonts w:ascii="Times New Roman" w:hAnsi="Times New Roman" w:cs="Times New Roman"/>
        </w:rPr>
        <w:t xml:space="preserve">The relationship between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and the Referrer is on principal-to-principal basis.</w:t>
      </w:r>
      <w:r w:rsidRPr="00433AE9">
        <w:rPr>
          <w:rFonts w:ascii="Times New Roman" w:hAnsi="Times New Roman" w:cs="Times New Roman"/>
          <w:b/>
          <w:bCs/>
        </w:rPr>
        <w:t xml:space="preserve"> </w:t>
      </w:r>
      <w:r w:rsidRPr="00433AE9">
        <w:rPr>
          <w:rFonts w:ascii="Times New Roman" w:hAnsi="Times New Roman" w:cs="Times New Roman"/>
        </w:rPr>
        <w:t xml:space="preserve">Nothing contained herein shall be deemed to create any association, partnership, joint venture or relationship of principal and agent or master and servant, or employer and employee between the Parties hereto or any affiliates or subsidiaries thereof or to provide either Party with the right, power or authority, whether express or implied to create any such duty or obligation on behalf of the other Party. </w:t>
      </w:r>
    </w:p>
    <w:p w:rsidR="00B76EB7" w:rsidRPr="00433AE9" w:rsidRDefault="00B76EB7" w:rsidP="00C86D40">
      <w:pPr>
        <w:spacing w:after="0"/>
        <w:ind w:left="720"/>
        <w:jc w:val="both"/>
        <w:rPr>
          <w:rFonts w:ascii="Times New Roman" w:hAnsi="Times New Roman" w:cs="Times New Roman"/>
          <w:b/>
        </w:rPr>
      </w:pPr>
    </w:p>
    <w:p w:rsidR="00B76EB7" w:rsidRPr="00433AE9" w:rsidRDefault="00B76EB7" w:rsidP="00C86D40">
      <w:pPr>
        <w:numPr>
          <w:ilvl w:val="3"/>
          <w:numId w:val="3"/>
        </w:numPr>
        <w:spacing w:after="0"/>
        <w:ind w:left="720" w:hanging="720"/>
        <w:jc w:val="both"/>
        <w:rPr>
          <w:rFonts w:ascii="Times New Roman" w:hAnsi="Times New Roman" w:cs="Times New Roman"/>
          <w:b/>
        </w:rPr>
      </w:pPr>
      <w:r w:rsidRPr="00433AE9">
        <w:rPr>
          <w:rFonts w:ascii="Times New Roman" w:hAnsi="Times New Roman" w:cs="Times New Roman"/>
          <w:b/>
        </w:rPr>
        <w:t xml:space="preserve">GENERAL PROVISIONS </w:t>
      </w:r>
    </w:p>
    <w:p w:rsidR="00B76EB7" w:rsidRPr="00433AE9" w:rsidRDefault="00B76EB7" w:rsidP="00C86D40">
      <w:pPr>
        <w:pStyle w:val="BodyText"/>
        <w:widowControl w:val="0"/>
        <w:numPr>
          <w:ilvl w:val="1"/>
          <w:numId w:val="22"/>
        </w:numPr>
        <w:spacing w:after="0"/>
        <w:ind w:left="720" w:hanging="720"/>
        <w:jc w:val="both"/>
        <w:rPr>
          <w:rFonts w:ascii="Times New Roman" w:hAnsi="Times New Roman"/>
        </w:rPr>
      </w:pPr>
      <w:r w:rsidRPr="00433AE9">
        <w:rPr>
          <w:rFonts w:ascii="Times New Roman" w:hAnsi="Times New Roman"/>
          <w:b/>
        </w:rPr>
        <w:t xml:space="preserve">Assignments: </w:t>
      </w:r>
      <w:proofErr w:type="spellStart"/>
      <w:r w:rsidRPr="00433AE9">
        <w:rPr>
          <w:rFonts w:ascii="Times New Roman" w:hAnsi="Times New Roman"/>
        </w:rPr>
        <w:t>PayU</w:t>
      </w:r>
      <w:proofErr w:type="spellEnd"/>
      <w:r w:rsidRPr="00433AE9">
        <w:rPr>
          <w:rFonts w:ascii="Times New Roman" w:hAnsi="Times New Roman"/>
        </w:rPr>
        <w:t xml:space="preserve"> may assign, in whole or in part, the benefits or obligations of this Agreement</w:t>
      </w:r>
      <w:r w:rsidR="00BB40C4" w:rsidRPr="00433AE9">
        <w:rPr>
          <w:rFonts w:ascii="Times New Roman" w:hAnsi="Times New Roman"/>
        </w:rPr>
        <w:t xml:space="preserve"> by providing</w:t>
      </w:r>
      <w:r w:rsidRPr="00433AE9">
        <w:rPr>
          <w:rFonts w:ascii="Times New Roman" w:hAnsi="Times New Roman"/>
        </w:rPr>
        <w:t xml:space="preserve"> a thirty (30) days prior intimation of such assignment to the Referrer, which shall be binding on the Parties to this Agreement.</w:t>
      </w:r>
    </w:p>
    <w:p w:rsidR="00B76EB7" w:rsidRPr="00433AE9" w:rsidRDefault="00B76EB7" w:rsidP="00C86D40">
      <w:pPr>
        <w:pStyle w:val="BodyText"/>
        <w:widowControl w:val="0"/>
        <w:spacing w:after="0"/>
        <w:ind w:left="720" w:hanging="720"/>
        <w:jc w:val="both"/>
        <w:rPr>
          <w:rFonts w:ascii="Times New Roman" w:hAnsi="Times New Roman"/>
        </w:rPr>
      </w:pPr>
    </w:p>
    <w:p w:rsidR="00B76EB7" w:rsidRPr="00433AE9" w:rsidRDefault="00B76EB7" w:rsidP="00C86D40">
      <w:pPr>
        <w:pStyle w:val="BodyText"/>
        <w:widowControl w:val="0"/>
        <w:numPr>
          <w:ilvl w:val="1"/>
          <w:numId w:val="22"/>
        </w:numPr>
        <w:spacing w:after="0"/>
        <w:ind w:left="720" w:hanging="720"/>
        <w:jc w:val="both"/>
        <w:rPr>
          <w:rFonts w:ascii="Times New Roman" w:hAnsi="Times New Roman"/>
        </w:rPr>
      </w:pPr>
      <w:r w:rsidRPr="00433AE9">
        <w:rPr>
          <w:rFonts w:ascii="Times New Roman" w:hAnsi="Times New Roman"/>
          <w:b/>
        </w:rPr>
        <w:t xml:space="preserve">Force Majeure: </w:t>
      </w:r>
      <w:r w:rsidRPr="00433AE9">
        <w:rPr>
          <w:rFonts w:ascii="Times New Roman" w:hAnsi="Times New Roman"/>
        </w:rPr>
        <w:t xml:space="preserve">Neither Party shall be liable for its failure to perform under this Agreement as a result of any event of force majeure events like acts of god, fire, wars, sabotage, civil unrest, </w:t>
      </w:r>
      <w:proofErr w:type="spellStart"/>
      <w:r w:rsidRPr="00433AE9">
        <w:rPr>
          <w:rFonts w:ascii="Times New Roman" w:hAnsi="Times New Roman"/>
        </w:rPr>
        <w:t>labour</w:t>
      </w:r>
      <w:proofErr w:type="spellEnd"/>
      <w:r w:rsidRPr="00433AE9">
        <w:rPr>
          <w:rFonts w:ascii="Times New Roman" w:hAnsi="Times New Roman"/>
        </w:rPr>
        <w:t xml:space="preserve"> unrest, action of Statutory Authorities or local or Central Governments, change in Laws, Rules and Regulations, affecting its performance.</w:t>
      </w:r>
    </w:p>
    <w:p w:rsidR="00B76EB7" w:rsidRPr="00433AE9" w:rsidRDefault="00B76EB7" w:rsidP="00C86D40">
      <w:pPr>
        <w:pStyle w:val="BodyText"/>
        <w:widowControl w:val="0"/>
        <w:spacing w:after="0"/>
        <w:ind w:left="720" w:hanging="720"/>
        <w:jc w:val="both"/>
        <w:rPr>
          <w:rFonts w:ascii="Times New Roman" w:hAnsi="Times New Roman"/>
        </w:rPr>
      </w:pPr>
    </w:p>
    <w:p w:rsidR="00B76EB7" w:rsidRPr="00433AE9" w:rsidRDefault="00B76EB7" w:rsidP="00C86D40">
      <w:pPr>
        <w:pStyle w:val="BodyText"/>
        <w:widowControl w:val="0"/>
        <w:numPr>
          <w:ilvl w:val="1"/>
          <w:numId w:val="22"/>
        </w:numPr>
        <w:spacing w:after="0"/>
        <w:ind w:left="720" w:hanging="720"/>
        <w:jc w:val="both"/>
        <w:rPr>
          <w:rFonts w:ascii="Times New Roman" w:hAnsi="Times New Roman"/>
        </w:rPr>
      </w:pPr>
      <w:r w:rsidRPr="00433AE9">
        <w:rPr>
          <w:rFonts w:ascii="Times New Roman" w:hAnsi="Times New Roman"/>
          <w:b/>
        </w:rPr>
        <w:t>Governing Law, Settlement of Disputes and Jurisdiction:</w:t>
      </w:r>
      <w:r w:rsidRPr="00433AE9">
        <w:rPr>
          <w:rFonts w:ascii="Times New Roman" w:hAnsi="Times New Roman"/>
        </w:rPr>
        <w:t xml:space="preserve"> This Agreement (and any dispute or claim relating to it, its enforceability or its termination) is to be governed by and construed in accordance with the laws of India. Each of the Parties agrees that, if any dispute(s) or difference(s) shall arise between the Parties in connection with or arising out of this Agreement, the Parties shall attempt, for a period of 30 (thirty) days from the receipt of a notice from the other Party of the existence of a dispute(s), to settle such dispute(s) by mutual discussions between the Parties. If the said dispute(s) cannot be settled by mutual discussions within the thirty-day period provided above, either Party may refer the matter to a sole arbitrator to be mutually appointed in accordance with the </w:t>
      </w:r>
      <w:r w:rsidRPr="00433AE9">
        <w:rPr>
          <w:rFonts w:ascii="Times New Roman" w:hAnsi="Times New Roman"/>
          <w:i/>
        </w:rPr>
        <w:t>Arbitration and Conciliation Act, 1996</w:t>
      </w:r>
      <w:r w:rsidRPr="00433AE9">
        <w:rPr>
          <w:rFonts w:ascii="Times New Roman" w:hAnsi="Times New Roman"/>
        </w:rPr>
        <w:t xml:space="preserve">. The arbitration proceedings shall be held under the provisions of the </w:t>
      </w:r>
      <w:r w:rsidRPr="00433AE9">
        <w:rPr>
          <w:rFonts w:ascii="Times New Roman" w:hAnsi="Times New Roman"/>
          <w:i/>
        </w:rPr>
        <w:t>Arbitration and Conciliation Act, 1996</w:t>
      </w:r>
      <w:r w:rsidRPr="00433AE9">
        <w:rPr>
          <w:rFonts w:ascii="Times New Roman" w:hAnsi="Times New Roman"/>
        </w:rPr>
        <w:t>. The arbitration proceedings shall be held in English language at New Delhi. The courts at New Delhi shall have the exclusive jurisdiction over any disputes relating to the subject matter of this Agreement.</w:t>
      </w:r>
    </w:p>
    <w:p w:rsidR="00B76EB7" w:rsidRPr="00433AE9" w:rsidRDefault="00B76EB7" w:rsidP="00C86D40">
      <w:pPr>
        <w:pStyle w:val="BodyText"/>
        <w:widowControl w:val="0"/>
        <w:spacing w:after="0"/>
        <w:ind w:left="720" w:hanging="720"/>
        <w:jc w:val="both"/>
        <w:rPr>
          <w:rFonts w:ascii="Times New Roman" w:hAnsi="Times New Roman"/>
        </w:rPr>
      </w:pPr>
    </w:p>
    <w:p w:rsidR="00B76EB7" w:rsidRPr="00433AE9" w:rsidRDefault="00B76EB7" w:rsidP="00C86D40">
      <w:pPr>
        <w:pStyle w:val="BodyText"/>
        <w:widowControl w:val="0"/>
        <w:numPr>
          <w:ilvl w:val="1"/>
          <w:numId w:val="22"/>
        </w:numPr>
        <w:spacing w:after="0"/>
        <w:ind w:left="720" w:hanging="720"/>
        <w:jc w:val="both"/>
        <w:rPr>
          <w:rFonts w:ascii="Times New Roman" w:hAnsi="Times New Roman"/>
        </w:rPr>
      </w:pPr>
      <w:r w:rsidRPr="00433AE9">
        <w:rPr>
          <w:rFonts w:ascii="Times New Roman" w:hAnsi="Times New Roman"/>
          <w:b/>
        </w:rPr>
        <w:t xml:space="preserve">Waiver: </w:t>
      </w:r>
      <w:r w:rsidRPr="00433AE9">
        <w:rPr>
          <w:rFonts w:ascii="Times New Roman" w:hAnsi="Times New Roman"/>
        </w:rPr>
        <w:t>Unless otherwise expressly stated in this Agreement, the failure to exercise or delay in exercising a right or remedy under this Agreement shall not constitute a waiver of the right or remedy or a waiver of any other rights or remedies, and no single or partial exercise of any right or remedy under this Agreement shall prevent any further exercise of the right or remedy or the exercise of any other right or remedy.</w:t>
      </w:r>
    </w:p>
    <w:p w:rsidR="00B76EB7" w:rsidRPr="00433AE9" w:rsidRDefault="00B76EB7" w:rsidP="00C86D40">
      <w:pPr>
        <w:pStyle w:val="BodyText"/>
        <w:widowControl w:val="0"/>
        <w:spacing w:after="0"/>
        <w:ind w:left="720" w:hanging="720"/>
        <w:jc w:val="both"/>
        <w:rPr>
          <w:rFonts w:ascii="Times New Roman" w:hAnsi="Times New Roman"/>
        </w:rPr>
      </w:pPr>
    </w:p>
    <w:p w:rsidR="00B76EB7" w:rsidRPr="00433AE9" w:rsidRDefault="00B76EB7" w:rsidP="00C86D40">
      <w:pPr>
        <w:pStyle w:val="BodyText"/>
        <w:widowControl w:val="0"/>
        <w:numPr>
          <w:ilvl w:val="1"/>
          <w:numId w:val="22"/>
        </w:numPr>
        <w:spacing w:after="0"/>
        <w:ind w:left="720" w:hanging="720"/>
        <w:jc w:val="both"/>
        <w:rPr>
          <w:rFonts w:ascii="Times New Roman" w:hAnsi="Times New Roman"/>
        </w:rPr>
      </w:pPr>
      <w:r w:rsidRPr="00433AE9">
        <w:rPr>
          <w:rFonts w:ascii="Times New Roman" w:hAnsi="Times New Roman"/>
          <w:b/>
        </w:rPr>
        <w:t xml:space="preserve">Survival of Provisions: </w:t>
      </w:r>
      <w:r w:rsidRPr="00433AE9">
        <w:rPr>
          <w:rFonts w:ascii="Times New Roman" w:hAnsi="Times New Roman"/>
        </w:rPr>
        <w:t>The terms and provisions of  this  Agreement that  by  their  nature and  content  are  intended  to survive  the performance hereof by any or  all  Parties hereto shall so survive the completion and  termination of this Agreement.</w:t>
      </w:r>
    </w:p>
    <w:p w:rsidR="00B76EB7" w:rsidRPr="00433AE9" w:rsidRDefault="00B76EB7" w:rsidP="00C86D40">
      <w:pPr>
        <w:pStyle w:val="BodyText"/>
        <w:widowControl w:val="0"/>
        <w:spacing w:after="0"/>
        <w:ind w:left="720" w:hanging="720"/>
        <w:jc w:val="both"/>
        <w:rPr>
          <w:rFonts w:ascii="Times New Roman" w:hAnsi="Times New Roman"/>
        </w:rPr>
      </w:pPr>
    </w:p>
    <w:p w:rsidR="00B76EB7" w:rsidRPr="00433AE9" w:rsidRDefault="00B76EB7" w:rsidP="00C86D40">
      <w:pPr>
        <w:pStyle w:val="BodyText"/>
        <w:widowControl w:val="0"/>
        <w:numPr>
          <w:ilvl w:val="1"/>
          <w:numId w:val="22"/>
        </w:numPr>
        <w:spacing w:after="0"/>
        <w:ind w:left="720" w:hanging="720"/>
        <w:jc w:val="both"/>
        <w:rPr>
          <w:rFonts w:ascii="Times New Roman" w:hAnsi="Times New Roman"/>
        </w:rPr>
      </w:pPr>
      <w:r w:rsidRPr="00433AE9">
        <w:rPr>
          <w:rFonts w:ascii="Times New Roman" w:hAnsi="Times New Roman"/>
          <w:b/>
        </w:rPr>
        <w:t xml:space="preserve">Severability: </w:t>
      </w:r>
      <w:r w:rsidRPr="00433AE9">
        <w:rPr>
          <w:rFonts w:ascii="Times New Roman" w:hAnsi="Times New Roman"/>
        </w:rPr>
        <w:t>If any provision of this Agreement is or becomes, in whole or in part, invalid or unenforceable but would be valid or enforceable if some part of that provision was deleted, that provision shall apply with such deletions as may be necessary to make it valid. If any Court/Tribunal of competent jurisdiction holds any of the provisions of this Agreement unlawful or otherwise ineffective, the remainder of this Agreement shall remain in full force and the unlawful or otherwise ineffective provision shall be substituted by a new provision reflecting the intent of the provision so substituted.</w:t>
      </w:r>
    </w:p>
    <w:p w:rsidR="00B76EB7" w:rsidRPr="00433AE9" w:rsidRDefault="00B76EB7" w:rsidP="00C86D40">
      <w:pPr>
        <w:pStyle w:val="BodyText"/>
        <w:widowControl w:val="0"/>
        <w:spacing w:after="0"/>
        <w:ind w:left="720" w:hanging="720"/>
        <w:jc w:val="both"/>
        <w:rPr>
          <w:rFonts w:ascii="Times New Roman" w:hAnsi="Times New Roman"/>
        </w:rPr>
      </w:pPr>
    </w:p>
    <w:p w:rsidR="00B76EB7" w:rsidRPr="00433AE9" w:rsidRDefault="00B76EB7" w:rsidP="00C86D40">
      <w:pPr>
        <w:pStyle w:val="BodyText"/>
        <w:widowControl w:val="0"/>
        <w:numPr>
          <w:ilvl w:val="1"/>
          <w:numId w:val="22"/>
        </w:numPr>
        <w:spacing w:after="0"/>
        <w:ind w:left="720" w:hanging="720"/>
        <w:jc w:val="both"/>
        <w:rPr>
          <w:rFonts w:ascii="Times New Roman" w:hAnsi="Times New Roman"/>
        </w:rPr>
      </w:pPr>
      <w:r w:rsidRPr="00433AE9">
        <w:rPr>
          <w:rFonts w:ascii="Times New Roman" w:hAnsi="Times New Roman"/>
          <w:b/>
        </w:rPr>
        <w:t xml:space="preserve">Non-Exclusivity: </w:t>
      </w:r>
      <w:r w:rsidRPr="00433AE9">
        <w:rPr>
          <w:rFonts w:ascii="Times New Roman" w:hAnsi="Times New Roman"/>
        </w:rPr>
        <w:t xml:space="preserve">It is agreed and clarified that this Agreement is on a non-exclusive basis and the Parties are at liberty to enter into similar Agreements with others. </w:t>
      </w:r>
    </w:p>
    <w:p w:rsidR="00B76EB7" w:rsidRPr="00433AE9" w:rsidRDefault="00B76EB7" w:rsidP="00C86D40">
      <w:pPr>
        <w:pStyle w:val="BodyText"/>
        <w:widowControl w:val="0"/>
        <w:spacing w:after="0"/>
        <w:ind w:left="720" w:hanging="720"/>
        <w:jc w:val="both"/>
        <w:rPr>
          <w:rFonts w:ascii="Times New Roman" w:hAnsi="Times New Roman"/>
        </w:rPr>
      </w:pPr>
    </w:p>
    <w:p w:rsidR="00B76EB7" w:rsidRPr="00433AE9" w:rsidRDefault="00B76EB7" w:rsidP="00C86D40">
      <w:pPr>
        <w:pStyle w:val="BodyText"/>
        <w:widowControl w:val="0"/>
        <w:numPr>
          <w:ilvl w:val="1"/>
          <w:numId w:val="22"/>
        </w:numPr>
        <w:spacing w:after="0"/>
        <w:ind w:left="720" w:hanging="720"/>
        <w:jc w:val="both"/>
        <w:rPr>
          <w:rFonts w:ascii="Times New Roman" w:hAnsi="Times New Roman"/>
        </w:rPr>
      </w:pPr>
      <w:r w:rsidRPr="00433AE9">
        <w:rPr>
          <w:rFonts w:ascii="Times New Roman" w:hAnsi="Times New Roman"/>
          <w:b/>
        </w:rPr>
        <w:t xml:space="preserve">Entire Agreement: </w:t>
      </w:r>
      <w:r w:rsidRPr="00433AE9">
        <w:rPr>
          <w:rFonts w:ascii="Times New Roman" w:hAnsi="Times New Roman"/>
        </w:rPr>
        <w:t>This Agreement constitutes the entire Agreement and understanding between the Parties, and supersedes any previous agreement or understanding or promise between the Parties, relating to the subject matter of this Agreement. All Schedules, Recitals and Annexure to this Agreement shall be an integral part of this Agreement and will be in full force and effect as though they were expressly set out in the body of this Agreement.</w:t>
      </w:r>
      <w:r w:rsidRPr="00433AE9">
        <w:rPr>
          <w:rFonts w:ascii="Times New Roman" w:hAnsi="Times New Roman"/>
          <w:b/>
        </w:rPr>
        <w:t xml:space="preserve"> </w:t>
      </w:r>
    </w:p>
    <w:p w:rsidR="00B76EB7" w:rsidRPr="00433AE9" w:rsidRDefault="00B76EB7" w:rsidP="00C86D40">
      <w:pPr>
        <w:pStyle w:val="BodyText"/>
        <w:widowControl w:val="0"/>
        <w:spacing w:after="0"/>
        <w:ind w:left="720" w:hanging="720"/>
        <w:jc w:val="both"/>
        <w:rPr>
          <w:rFonts w:ascii="Times New Roman" w:hAnsi="Times New Roman"/>
        </w:rPr>
      </w:pPr>
    </w:p>
    <w:p w:rsidR="00B76EB7" w:rsidRPr="00433AE9" w:rsidRDefault="00B76EB7" w:rsidP="00C86D40">
      <w:pPr>
        <w:pStyle w:val="BodyText"/>
        <w:widowControl w:val="0"/>
        <w:numPr>
          <w:ilvl w:val="1"/>
          <w:numId w:val="22"/>
        </w:numPr>
        <w:spacing w:after="0"/>
        <w:ind w:left="720" w:hanging="720"/>
        <w:jc w:val="both"/>
        <w:rPr>
          <w:rFonts w:ascii="Times New Roman" w:hAnsi="Times New Roman"/>
        </w:rPr>
      </w:pPr>
      <w:r w:rsidRPr="00433AE9">
        <w:rPr>
          <w:rFonts w:ascii="Times New Roman" w:hAnsi="Times New Roman"/>
          <w:b/>
        </w:rPr>
        <w:t xml:space="preserve">Notices: </w:t>
      </w:r>
      <w:r w:rsidRPr="00433AE9">
        <w:rPr>
          <w:rFonts w:ascii="Times New Roman" w:hAnsi="Times New Roman"/>
        </w:rPr>
        <w:t>All notices, requests, demands, waivers and other communications required or permitted to be given under the Agreement shall be in writing through certified or registered mail, courier, email, facsimile or telegram  to be sent to the following addresses:</w:t>
      </w:r>
    </w:p>
    <w:p w:rsidR="00B76EB7" w:rsidRPr="00433AE9" w:rsidRDefault="00B76EB7" w:rsidP="00C86D40">
      <w:pPr>
        <w:pStyle w:val="BodyText"/>
        <w:widowControl w:val="0"/>
        <w:spacing w:after="0"/>
        <w:ind w:left="720" w:hanging="720"/>
        <w:jc w:val="both"/>
        <w:rPr>
          <w:rFonts w:ascii="Times New Roman" w:hAnsi="Times New Roman"/>
        </w:rPr>
      </w:pPr>
    </w:p>
    <w:p w:rsidR="005A631B" w:rsidRPr="00433AE9" w:rsidRDefault="005A631B" w:rsidP="00C86D40">
      <w:pPr>
        <w:pStyle w:val="BodyText"/>
        <w:widowControl w:val="0"/>
        <w:spacing w:after="0"/>
        <w:ind w:left="720" w:hanging="720"/>
        <w:jc w:val="both"/>
        <w:rPr>
          <w:rFonts w:ascii="Times New Roman" w:hAnsi="Times New Roman"/>
        </w:rPr>
      </w:pPr>
    </w:p>
    <w:p w:rsidR="00C47CB6" w:rsidRPr="00433AE9" w:rsidRDefault="00B76EB7" w:rsidP="00C86D40">
      <w:pPr>
        <w:pStyle w:val="BodyText"/>
        <w:widowControl w:val="0"/>
        <w:spacing w:after="0"/>
        <w:ind w:left="720"/>
        <w:rPr>
          <w:rFonts w:ascii="Times New Roman" w:hAnsi="Times New Roman"/>
          <w:color w:val="000000" w:themeColor="text1"/>
        </w:rPr>
      </w:pPr>
      <w:r w:rsidRPr="00433AE9">
        <w:rPr>
          <w:rFonts w:ascii="Times New Roman" w:hAnsi="Times New Roman"/>
          <w:b/>
        </w:rPr>
        <w:t xml:space="preserve">For </w:t>
      </w:r>
      <w:proofErr w:type="spellStart"/>
      <w:r w:rsidRPr="00433AE9">
        <w:rPr>
          <w:rFonts w:ascii="Times New Roman" w:hAnsi="Times New Roman"/>
          <w:b/>
        </w:rPr>
        <w:t>PayU</w:t>
      </w:r>
      <w:proofErr w:type="spellEnd"/>
      <w:r w:rsidRPr="00433AE9">
        <w:rPr>
          <w:rFonts w:ascii="Times New Roman" w:hAnsi="Times New Roman"/>
          <w:b/>
        </w:rPr>
        <w:t xml:space="preserve">: </w:t>
      </w:r>
      <w:r w:rsidRPr="00433AE9">
        <w:rPr>
          <w:rFonts w:ascii="Times New Roman" w:hAnsi="Times New Roman"/>
          <w:b/>
        </w:rPr>
        <w:br/>
      </w:r>
      <w:r w:rsidRPr="00433AE9">
        <w:rPr>
          <w:rFonts w:ascii="Times New Roman" w:hAnsi="Times New Roman"/>
        </w:rPr>
        <w:t>Attn: Legal Department (</w:t>
      </w:r>
      <w:proofErr w:type="spellStart"/>
      <w:r w:rsidRPr="00433AE9">
        <w:rPr>
          <w:rFonts w:ascii="Times New Roman" w:hAnsi="Times New Roman"/>
        </w:rPr>
        <w:t>PayU</w:t>
      </w:r>
      <w:proofErr w:type="spellEnd"/>
      <w:r w:rsidRPr="00433AE9">
        <w:rPr>
          <w:rFonts w:ascii="Times New Roman" w:hAnsi="Times New Roman"/>
        </w:rPr>
        <w:t xml:space="preserve"> India)</w:t>
      </w:r>
      <w:r w:rsidRPr="00433AE9">
        <w:rPr>
          <w:rFonts w:ascii="Times New Roman" w:hAnsi="Times New Roman"/>
        </w:rPr>
        <w:br/>
      </w:r>
      <w:proofErr w:type="spellStart"/>
      <w:r w:rsidRPr="00433AE9">
        <w:rPr>
          <w:rFonts w:ascii="Times New Roman" w:hAnsi="Times New Roman"/>
        </w:rPr>
        <w:t>PayU</w:t>
      </w:r>
      <w:proofErr w:type="spellEnd"/>
      <w:r w:rsidRPr="00433AE9">
        <w:rPr>
          <w:rFonts w:ascii="Times New Roman" w:hAnsi="Times New Roman"/>
        </w:rPr>
        <w:t xml:space="preserve"> Payments Private Limited,</w:t>
      </w:r>
      <w:r w:rsidRPr="00433AE9">
        <w:rPr>
          <w:rFonts w:ascii="Times New Roman" w:hAnsi="Times New Roman"/>
        </w:rPr>
        <w:br/>
      </w:r>
      <w:r w:rsidR="00C47CB6" w:rsidRPr="00433AE9">
        <w:rPr>
          <w:rFonts w:ascii="Times New Roman" w:hAnsi="Times New Roman"/>
          <w:color w:val="000000" w:themeColor="text1"/>
        </w:rPr>
        <w:t>9</w:t>
      </w:r>
      <w:r w:rsidR="00C47CB6" w:rsidRPr="00433AE9">
        <w:rPr>
          <w:rFonts w:ascii="Times New Roman" w:hAnsi="Times New Roman"/>
          <w:color w:val="000000" w:themeColor="text1"/>
          <w:vertAlign w:val="superscript"/>
        </w:rPr>
        <w:t>th</w:t>
      </w:r>
      <w:r w:rsidR="00C47CB6" w:rsidRPr="00433AE9">
        <w:rPr>
          <w:rFonts w:ascii="Times New Roman" w:hAnsi="Times New Roman"/>
          <w:color w:val="000000" w:themeColor="text1"/>
        </w:rPr>
        <w:t xml:space="preserve"> Floor, </w:t>
      </w:r>
      <w:proofErr w:type="spellStart"/>
      <w:r w:rsidR="00C47CB6" w:rsidRPr="00433AE9">
        <w:rPr>
          <w:rFonts w:ascii="Times New Roman" w:hAnsi="Times New Roman"/>
          <w:color w:val="000000" w:themeColor="text1"/>
        </w:rPr>
        <w:t>Bestech</w:t>
      </w:r>
      <w:proofErr w:type="spellEnd"/>
      <w:r w:rsidR="00C47CB6" w:rsidRPr="00433AE9">
        <w:rPr>
          <w:rFonts w:ascii="Times New Roman" w:hAnsi="Times New Roman"/>
          <w:color w:val="000000" w:themeColor="text1"/>
        </w:rPr>
        <w:t xml:space="preserve"> Business Tower, Sector 48, </w:t>
      </w:r>
      <w:proofErr w:type="spellStart"/>
      <w:r w:rsidR="00C47CB6" w:rsidRPr="00433AE9">
        <w:rPr>
          <w:rFonts w:ascii="Times New Roman" w:hAnsi="Times New Roman"/>
          <w:color w:val="000000" w:themeColor="text1"/>
        </w:rPr>
        <w:t>Sohna</w:t>
      </w:r>
      <w:proofErr w:type="spellEnd"/>
      <w:r w:rsidR="00C47CB6" w:rsidRPr="00433AE9">
        <w:rPr>
          <w:rFonts w:ascii="Times New Roman" w:hAnsi="Times New Roman"/>
          <w:color w:val="000000" w:themeColor="text1"/>
        </w:rPr>
        <w:t xml:space="preserve"> Road, </w:t>
      </w:r>
    </w:p>
    <w:p w:rsidR="00B76EB7" w:rsidRPr="00433AE9" w:rsidRDefault="00C86D40" w:rsidP="00C86D40">
      <w:pPr>
        <w:pStyle w:val="BodyText"/>
        <w:widowControl w:val="0"/>
        <w:spacing w:after="0"/>
        <w:ind w:left="720"/>
        <w:jc w:val="both"/>
        <w:rPr>
          <w:rFonts w:ascii="Times New Roman" w:hAnsi="Times New Roman"/>
          <w:b/>
        </w:rPr>
      </w:pPr>
      <w:proofErr w:type="spellStart"/>
      <w:r w:rsidRPr="00433AE9">
        <w:rPr>
          <w:rFonts w:ascii="Times New Roman" w:hAnsi="Times New Roman"/>
          <w:color w:val="000000" w:themeColor="text1"/>
        </w:rPr>
        <w:t>Gurgaon</w:t>
      </w:r>
      <w:proofErr w:type="spellEnd"/>
      <w:r w:rsidRPr="00433AE9">
        <w:rPr>
          <w:rFonts w:ascii="Times New Roman" w:hAnsi="Times New Roman"/>
          <w:color w:val="000000" w:themeColor="text1"/>
        </w:rPr>
        <w:t>, Haryana, Pin - 122002</w:t>
      </w:r>
    </w:p>
    <w:p w:rsidR="00B76EB7" w:rsidRPr="00433AE9" w:rsidRDefault="00B76EB7" w:rsidP="00C86D40">
      <w:pPr>
        <w:pStyle w:val="BodyText"/>
        <w:widowControl w:val="0"/>
        <w:spacing w:after="0"/>
        <w:ind w:left="720" w:hanging="720"/>
        <w:jc w:val="both"/>
        <w:rPr>
          <w:rFonts w:ascii="Times New Roman" w:hAnsi="Times New Roman"/>
          <w:b/>
        </w:rPr>
      </w:pPr>
    </w:p>
    <w:p w:rsidR="005A631B" w:rsidRPr="00433AE9" w:rsidRDefault="005A631B" w:rsidP="00C86D40">
      <w:pPr>
        <w:pStyle w:val="BodyText"/>
        <w:widowControl w:val="0"/>
        <w:spacing w:after="0"/>
        <w:ind w:left="720" w:hanging="720"/>
        <w:jc w:val="both"/>
        <w:rPr>
          <w:rFonts w:ascii="Times New Roman" w:hAnsi="Times New Roman"/>
          <w:b/>
        </w:rPr>
      </w:pPr>
    </w:p>
    <w:p w:rsidR="00C86D40" w:rsidRPr="00433AE9" w:rsidRDefault="00C86D40" w:rsidP="00C86D40">
      <w:pPr>
        <w:pStyle w:val="BodyText"/>
        <w:widowControl w:val="0"/>
        <w:spacing w:after="0"/>
        <w:ind w:left="720" w:hanging="720"/>
        <w:jc w:val="both"/>
        <w:rPr>
          <w:rFonts w:ascii="Times New Roman" w:hAnsi="Times New Roman"/>
          <w:b/>
        </w:rPr>
      </w:pPr>
    </w:p>
    <w:p w:rsidR="00B97226" w:rsidRPr="00433AE9" w:rsidRDefault="00B76EB7" w:rsidP="00C86D40">
      <w:pPr>
        <w:pStyle w:val="BodyText"/>
        <w:widowControl w:val="0"/>
        <w:spacing w:after="0"/>
        <w:ind w:left="720"/>
        <w:jc w:val="both"/>
        <w:rPr>
          <w:rFonts w:ascii="Times New Roman" w:hAnsi="Times New Roman"/>
          <w:b/>
        </w:rPr>
      </w:pPr>
      <w:r w:rsidRPr="00433AE9">
        <w:rPr>
          <w:rFonts w:ascii="Times New Roman" w:hAnsi="Times New Roman"/>
          <w:b/>
        </w:rPr>
        <w:t xml:space="preserve">For </w:t>
      </w:r>
      <w:r w:rsidR="00467819" w:rsidRPr="00433AE9">
        <w:rPr>
          <w:rFonts w:ascii="Times New Roman" w:hAnsi="Times New Roman"/>
          <w:b/>
        </w:rPr>
        <w:t xml:space="preserve">Referrer:  </w:t>
      </w:r>
    </w:p>
    <w:p w:rsidR="005A631B" w:rsidRDefault="00B97226" w:rsidP="007133FC">
      <w:pPr>
        <w:shd w:val="clear" w:color="auto" w:fill="FFFFFF"/>
        <w:spacing w:after="0" w:line="240" w:lineRule="auto"/>
        <w:jc w:val="both"/>
        <w:rPr>
          <w:ins w:id="75" w:author="Viren Shah" w:date="2019-02-03T12:47:00Z"/>
          <w:rFonts w:ascii="Times New Roman" w:eastAsia="Times New Roman" w:hAnsi="Times New Roman" w:cs="Times New Roman"/>
          <w:color w:val="222222"/>
        </w:rPr>
      </w:pPr>
      <w:del w:id="76" w:author="Viren Shah" w:date="2019-02-03T12:47:00Z">
        <w:r w:rsidRPr="00433AE9" w:rsidDel="000A57F8">
          <w:rPr>
            <w:rFonts w:ascii="Times New Roman" w:eastAsia="Times New Roman" w:hAnsi="Times New Roman" w:cs="Times New Roman"/>
            <w:color w:val="222222"/>
          </w:rPr>
          <w:delText xml:space="preserve">             </w:delText>
        </w:r>
        <w:r w:rsidR="007133FC" w:rsidRPr="00433AE9" w:rsidDel="000A57F8">
          <w:rPr>
            <w:rFonts w:ascii="Times New Roman" w:hAnsi="Times New Roman" w:cs="Times New Roman"/>
            <w:b/>
          </w:rPr>
          <w:delText>[.]</w:delText>
        </w:r>
      </w:del>
      <w:ins w:id="77" w:author="Viren Shah" w:date="2019-02-03T12:47:00Z">
        <w:r w:rsidR="000A57F8">
          <w:rPr>
            <w:rFonts w:ascii="Times New Roman" w:eastAsia="Times New Roman" w:hAnsi="Times New Roman" w:cs="Times New Roman"/>
            <w:color w:val="222222"/>
          </w:rPr>
          <w:t xml:space="preserve">6, </w:t>
        </w:r>
        <w:proofErr w:type="spellStart"/>
        <w:r w:rsidR="000A57F8">
          <w:rPr>
            <w:rFonts w:ascii="Times New Roman" w:eastAsia="Times New Roman" w:hAnsi="Times New Roman" w:cs="Times New Roman"/>
            <w:color w:val="222222"/>
          </w:rPr>
          <w:t>Rushabh</w:t>
        </w:r>
        <w:proofErr w:type="spellEnd"/>
        <w:r w:rsidR="000A57F8">
          <w:rPr>
            <w:rFonts w:ascii="Times New Roman" w:eastAsia="Times New Roman" w:hAnsi="Times New Roman" w:cs="Times New Roman"/>
            <w:color w:val="222222"/>
          </w:rPr>
          <w:t xml:space="preserve"> </w:t>
        </w:r>
        <w:proofErr w:type="spellStart"/>
        <w:r w:rsidR="000A57F8">
          <w:rPr>
            <w:rFonts w:ascii="Times New Roman" w:eastAsia="Times New Roman" w:hAnsi="Times New Roman" w:cs="Times New Roman"/>
            <w:color w:val="222222"/>
          </w:rPr>
          <w:t>Chhaya</w:t>
        </w:r>
        <w:proofErr w:type="spellEnd"/>
        <w:r w:rsidR="000A57F8">
          <w:rPr>
            <w:rFonts w:ascii="Times New Roman" w:eastAsia="Times New Roman" w:hAnsi="Times New Roman" w:cs="Times New Roman"/>
            <w:color w:val="222222"/>
          </w:rPr>
          <w:t>,</w:t>
        </w:r>
      </w:ins>
    </w:p>
    <w:p w:rsidR="000A57F8" w:rsidRDefault="000A57F8" w:rsidP="007133FC">
      <w:pPr>
        <w:shd w:val="clear" w:color="auto" w:fill="FFFFFF"/>
        <w:spacing w:after="0" w:line="240" w:lineRule="auto"/>
        <w:jc w:val="both"/>
        <w:rPr>
          <w:ins w:id="78" w:author="Viren Shah" w:date="2019-02-03T12:47:00Z"/>
          <w:rFonts w:ascii="Times New Roman" w:eastAsia="Times New Roman" w:hAnsi="Times New Roman" w:cs="Times New Roman"/>
          <w:color w:val="222222"/>
        </w:rPr>
      </w:pPr>
      <w:proofErr w:type="spellStart"/>
      <w:ins w:id="79" w:author="Viren Shah" w:date="2019-02-03T12:47:00Z">
        <w:r>
          <w:rPr>
            <w:rFonts w:ascii="Times New Roman" w:eastAsia="Times New Roman" w:hAnsi="Times New Roman" w:cs="Times New Roman"/>
            <w:color w:val="222222"/>
          </w:rPr>
          <w:t>Bhoir</w:t>
        </w:r>
        <w:proofErr w:type="spellEnd"/>
        <w:r>
          <w:rPr>
            <w:rFonts w:ascii="Times New Roman" w:eastAsia="Times New Roman" w:hAnsi="Times New Roman" w:cs="Times New Roman"/>
            <w:color w:val="222222"/>
          </w:rPr>
          <w:t xml:space="preserve"> Nagar, </w:t>
        </w:r>
        <w:proofErr w:type="spellStart"/>
        <w:r>
          <w:rPr>
            <w:rFonts w:ascii="Times New Roman" w:eastAsia="Times New Roman" w:hAnsi="Times New Roman" w:cs="Times New Roman"/>
            <w:color w:val="222222"/>
          </w:rPr>
          <w:t>Mulund</w:t>
        </w:r>
        <w:proofErr w:type="spellEnd"/>
        <w:r>
          <w:rPr>
            <w:rFonts w:ascii="Times New Roman" w:eastAsia="Times New Roman" w:hAnsi="Times New Roman" w:cs="Times New Roman"/>
            <w:color w:val="222222"/>
          </w:rPr>
          <w:t xml:space="preserve"> (East),</w:t>
        </w:r>
      </w:ins>
    </w:p>
    <w:p w:rsidR="000A57F8" w:rsidRPr="00433AE9" w:rsidRDefault="000A57F8" w:rsidP="007133FC">
      <w:pPr>
        <w:shd w:val="clear" w:color="auto" w:fill="FFFFFF"/>
        <w:spacing w:after="0" w:line="240" w:lineRule="auto"/>
        <w:jc w:val="both"/>
        <w:rPr>
          <w:rFonts w:ascii="Times New Roman" w:hAnsi="Times New Roman" w:cs="Times New Roman"/>
          <w:b/>
        </w:rPr>
      </w:pPr>
      <w:ins w:id="80" w:author="Viren Shah" w:date="2019-02-03T12:47:00Z">
        <w:r>
          <w:rPr>
            <w:rFonts w:ascii="Times New Roman" w:eastAsia="Times New Roman" w:hAnsi="Times New Roman" w:cs="Times New Roman"/>
            <w:color w:val="222222"/>
          </w:rPr>
          <w:t>Mumbai - 400081</w:t>
        </w:r>
      </w:ins>
    </w:p>
    <w:p w:rsidR="007133FC" w:rsidRPr="00433AE9" w:rsidRDefault="007133FC" w:rsidP="007133FC">
      <w:pPr>
        <w:shd w:val="clear" w:color="auto" w:fill="FFFFFF"/>
        <w:spacing w:after="0" w:line="240" w:lineRule="auto"/>
        <w:jc w:val="both"/>
        <w:rPr>
          <w:rFonts w:ascii="Times New Roman" w:hAnsi="Times New Roman" w:cs="Times New Roman"/>
          <w:b/>
        </w:rPr>
      </w:pPr>
    </w:p>
    <w:p w:rsidR="00B76EB7" w:rsidRPr="00433AE9" w:rsidRDefault="00B76EB7" w:rsidP="00C86D40">
      <w:pPr>
        <w:pStyle w:val="BodyText"/>
        <w:widowControl w:val="0"/>
        <w:spacing w:after="0"/>
        <w:ind w:left="720"/>
        <w:jc w:val="both"/>
        <w:rPr>
          <w:rFonts w:ascii="Times New Roman" w:hAnsi="Times New Roman"/>
        </w:rPr>
      </w:pPr>
      <w:r w:rsidRPr="00433AE9">
        <w:rPr>
          <w:rFonts w:ascii="Times New Roman" w:hAnsi="Times New Roman"/>
        </w:rPr>
        <w:t>Or, in each case, at such other address as may be specified in writing to the other Parties in accordance with the requirements of this Clause. All such notices, requests, demands, waivers and other communications shall be deemed duly given (</w:t>
      </w:r>
      <w:proofErr w:type="spellStart"/>
      <w:r w:rsidRPr="00433AE9">
        <w:rPr>
          <w:rFonts w:ascii="Times New Roman" w:hAnsi="Times New Roman"/>
        </w:rPr>
        <w:t>i</w:t>
      </w:r>
      <w:proofErr w:type="spellEnd"/>
      <w:r w:rsidRPr="00433AE9">
        <w:rPr>
          <w:rFonts w:ascii="Times New Roman" w:hAnsi="Times New Roman"/>
        </w:rPr>
        <w:t>) if by personal delivery, on the day after such delivery, (ii) if by certified or registered mail, on the10</w:t>
      </w:r>
      <w:r w:rsidRPr="00433AE9">
        <w:rPr>
          <w:rFonts w:ascii="Times New Roman" w:hAnsi="Times New Roman"/>
          <w:vertAlign w:val="superscript"/>
        </w:rPr>
        <w:t>th</w:t>
      </w:r>
      <w:r w:rsidRPr="00433AE9">
        <w:rPr>
          <w:rFonts w:ascii="Times New Roman" w:hAnsi="Times New Roman"/>
        </w:rPr>
        <w:t xml:space="preserve"> (tenth) day after the mailing thereof, (iii) if by courier service or similar service, on the day delivered, or (iv) if by email, </w:t>
      </w:r>
      <w:r w:rsidRPr="00433AE9">
        <w:rPr>
          <w:rFonts w:ascii="Times New Roman" w:hAnsi="Times New Roman"/>
        </w:rPr>
        <w:lastRenderedPageBreak/>
        <w:t xml:space="preserve">facsimile or telegram, on the day following the day on which such email, facsimile or telegram was sent, provided that a copy is also sent by registered mail and, in the case of a facsimile, electronic confirmation of receipt is received. </w:t>
      </w:r>
    </w:p>
    <w:p w:rsidR="00B76EB7" w:rsidRPr="00433AE9" w:rsidRDefault="00B76EB7" w:rsidP="00C86D40">
      <w:pPr>
        <w:pStyle w:val="BodyText"/>
        <w:widowControl w:val="0"/>
        <w:spacing w:after="0"/>
        <w:ind w:left="720"/>
        <w:jc w:val="both"/>
        <w:rPr>
          <w:rFonts w:ascii="Times New Roman" w:hAnsi="Times New Roman"/>
          <w:b/>
        </w:rPr>
      </w:pPr>
    </w:p>
    <w:p w:rsidR="00B76EB7" w:rsidRPr="00433AE9" w:rsidRDefault="00B76EB7" w:rsidP="00C86D40">
      <w:pPr>
        <w:pStyle w:val="BodyText"/>
        <w:widowControl w:val="0"/>
        <w:numPr>
          <w:ilvl w:val="1"/>
          <w:numId w:val="22"/>
        </w:numPr>
        <w:spacing w:after="0"/>
        <w:ind w:left="720" w:hanging="720"/>
        <w:jc w:val="both"/>
        <w:rPr>
          <w:rFonts w:ascii="Times New Roman" w:hAnsi="Times New Roman"/>
          <w:b/>
        </w:rPr>
      </w:pPr>
      <w:r w:rsidRPr="00433AE9">
        <w:rPr>
          <w:rFonts w:ascii="Times New Roman" w:hAnsi="Times New Roman"/>
          <w:b/>
        </w:rPr>
        <w:t xml:space="preserve">Amendment: </w:t>
      </w:r>
      <w:r w:rsidRPr="00433AE9">
        <w:rPr>
          <w:rFonts w:ascii="Times New Roman" w:hAnsi="Times New Roman"/>
        </w:rPr>
        <w:t>This Agreement shall not be varied, amended or modified by any of the Parties in any manner whatsoever unless such variation, amendment or modification is mutually discussed  and agreed to in writing and duly executed by both the Parties.</w:t>
      </w:r>
    </w:p>
    <w:p w:rsidR="00B76EB7" w:rsidRPr="00433AE9" w:rsidRDefault="00B76EB7" w:rsidP="00C86D40">
      <w:pPr>
        <w:pStyle w:val="BodyText"/>
        <w:widowControl w:val="0"/>
        <w:spacing w:after="0"/>
        <w:ind w:left="720" w:hanging="720"/>
        <w:jc w:val="both"/>
        <w:rPr>
          <w:rFonts w:ascii="Times New Roman" w:hAnsi="Times New Roman"/>
          <w:b/>
        </w:rPr>
      </w:pPr>
    </w:p>
    <w:p w:rsidR="00C47CB6" w:rsidRPr="00433AE9" w:rsidRDefault="00B76EB7" w:rsidP="00C86D40">
      <w:pPr>
        <w:pStyle w:val="BodyText"/>
        <w:widowControl w:val="0"/>
        <w:numPr>
          <w:ilvl w:val="1"/>
          <w:numId w:val="22"/>
        </w:numPr>
        <w:spacing w:after="0"/>
        <w:ind w:left="720" w:hanging="720"/>
        <w:jc w:val="both"/>
        <w:rPr>
          <w:rFonts w:ascii="Times New Roman" w:hAnsi="Times New Roman"/>
          <w:b/>
        </w:rPr>
      </w:pPr>
      <w:r w:rsidRPr="00433AE9">
        <w:rPr>
          <w:rFonts w:ascii="Times New Roman" w:hAnsi="Times New Roman"/>
          <w:b/>
        </w:rPr>
        <w:t xml:space="preserve">Counterparts: </w:t>
      </w:r>
      <w:r w:rsidRPr="00433AE9">
        <w:rPr>
          <w:rFonts w:ascii="Times New Roman" w:hAnsi="Times New Roman"/>
        </w:rPr>
        <w:t>This Agreement may be executed in two or more counterparts, each of which, when executed and delivered, is an original, but all the counterparts taken together shall constitute one document.</w:t>
      </w:r>
      <w:r w:rsidRPr="00433AE9">
        <w:rPr>
          <w:rFonts w:ascii="Times New Roman" w:hAnsi="Times New Roman"/>
          <w:b/>
        </w:rPr>
        <w:t xml:space="preserve"> </w:t>
      </w:r>
    </w:p>
    <w:p w:rsidR="00C47CB6" w:rsidRPr="00433AE9" w:rsidRDefault="00C47CB6" w:rsidP="00C86D40">
      <w:pPr>
        <w:pStyle w:val="BodyText"/>
        <w:widowControl w:val="0"/>
        <w:spacing w:after="0"/>
        <w:ind w:left="720"/>
        <w:jc w:val="both"/>
        <w:rPr>
          <w:rFonts w:ascii="Times New Roman" w:hAnsi="Times New Roman"/>
          <w:b/>
        </w:rPr>
      </w:pPr>
    </w:p>
    <w:p w:rsidR="00B76EB7" w:rsidRPr="00433AE9" w:rsidRDefault="00B76EB7" w:rsidP="00C86D40">
      <w:pPr>
        <w:pStyle w:val="Recitals"/>
        <w:numPr>
          <w:ilvl w:val="0"/>
          <w:numId w:val="0"/>
        </w:numPr>
        <w:spacing w:after="0" w:line="276" w:lineRule="auto"/>
        <w:rPr>
          <w:rFonts w:ascii="Times New Roman" w:hAnsi="Times New Roman" w:cs="Times New Roman"/>
          <w:sz w:val="22"/>
          <w:szCs w:val="22"/>
          <w:lang w:val="en-GB"/>
        </w:rPr>
      </w:pPr>
      <w:r w:rsidRPr="00433AE9">
        <w:rPr>
          <w:rFonts w:ascii="Times New Roman" w:hAnsi="Times New Roman" w:cs="Times New Roman"/>
          <w:sz w:val="22"/>
          <w:szCs w:val="22"/>
          <w:lang w:val="en-GB"/>
        </w:rPr>
        <w:t>IN WITNESS WHEREOF, THE PARTIES HERETO HAVE CAUSED THIS AGREEMENT TO BE DULY EXECUTED AS OF THE DAY AND YEAR FIRST HEREINABOVE WRITTEN</w:t>
      </w:r>
    </w:p>
    <w:p w:rsidR="005A631B" w:rsidRPr="00433AE9" w:rsidRDefault="005A631B" w:rsidP="00C86D40">
      <w:pPr>
        <w:pStyle w:val="Recitals"/>
        <w:numPr>
          <w:ilvl w:val="0"/>
          <w:numId w:val="0"/>
        </w:numPr>
        <w:spacing w:after="0" w:line="276" w:lineRule="auto"/>
        <w:rPr>
          <w:rFonts w:ascii="Times New Roman" w:hAnsi="Times New Roman" w:cs="Times New Roman"/>
          <w:sz w:val="22"/>
          <w:szCs w:val="22"/>
          <w:lang w:val="en-GB"/>
        </w:rPr>
      </w:pPr>
    </w:p>
    <w:p w:rsidR="00B76EB7" w:rsidRPr="00433AE9" w:rsidRDefault="00C04BEC" w:rsidP="00C86D40">
      <w:pPr>
        <w:pStyle w:val="Recitals"/>
        <w:numPr>
          <w:ilvl w:val="0"/>
          <w:numId w:val="0"/>
        </w:numPr>
        <w:spacing w:after="0" w:line="276" w:lineRule="auto"/>
        <w:ind w:left="567"/>
        <w:rPr>
          <w:rFonts w:ascii="Times New Roman" w:hAnsi="Times New Roman" w:cs="Times New Roman"/>
          <w:sz w:val="22"/>
          <w:szCs w:val="22"/>
        </w:rPr>
      </w:pPr>
      <w:r>
        <w:rPr>
          <w:rFonts w:ascii="Times New Roman" w:hAnsi="Times New Roman" w:cs="Times New Roman"/>
          <w:noProof/>
          <w:sz w:val="22"/>
          <w:szCs w:val="22"/>
        </w:rPr>
        <w:pict>
          <v:shapetype id="_x0000_t202" coordsize="21600,21600" o:spt="202" path="m,l,21600r21600,l21600,xe">
            <v:stroke joinstyle="miter"/>
            <v:path gradientshapeok="t" o:connecttype="rect"/>
          </v:shapetype>
          <v:shape id="Text Box 5" o:spid="_x0000_s1026" type="#_x0000_t202" style="position:absolute;left:0;text-align:left;margin-left:243pt;margin-top:4.75pt;width:227.9pt;height:163.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" strokecolor="white [3212]">
            <v:textbox>
              <w:txbxContent>
                <w:p w:rsidR="00832462" w:rsidRPr="00C86D40" w:rsidRDefault="00832462" w:rsidP="00C86D40">
                  <w:pPr>
                    <w:shd w:val="clear" w:color="auto" w:fill="FFFFFF"/>
                    <w:spacing w:after="0" w:line="240" w:lineRule="auto"/>
                    <w:rPr>
                      <w:rFonts w:ascii="Arial" w:eastAsia="Times New Roman" w:hAnsi="Arial" w:cs="Arial"/>
                      <w:b/>
                      <w:color w:val="222222"/>
                      <w:sz w:val="18"/>
                      <w:szCs w:val="18"/>
                    </w:rPr>
                  </w:pPr>
                  <w:r w:rsidRPr="00C86D40">
                    <w:rPr>
                      <w:rFonts w:ascii="Times New Roman" w:hAnsi="Times New Roman"/>
                      <w:b/>
                      <w:sz w:val="18"/>
                      <w:szCs w:val="18"/>
                    </w:rPr>
                    <w:t>SIGNED by:</w:t>
                  </w:r>
                  <w:r w:rsidRPr="00C86D40">
                    <w:rPr>
                      <w:rFonts w:ascii="Arial" w:eastAsia="Times New Roman" w:hAnsi="Arial" w:cs="Arial"/>
                      <w:b/>
                      <w:color w:val="222222"/>
                      <w:sz w:val="18"/>
                      <w:szCs w:val="18"/>
                    </w:rPr>
                    <w:t xml:space="preserve"> </w:t>
                  </w:r>
                  <w:r w:rsidRPr="00B744AE">
                    <w:rPr>
                      <w:rFonts w:ascii="Times New Roman" w:hAnsi="Times New Roman"/>
                      <w:b/>
                      <w:sz w:val="24"/>
                      <w:szCs w:val="18"/>
                    </w:rPr>
                    <w:t>[</w:t>
                  </w:r>
                  <w:r w:rsidRPr="00B744AE">
                    <w:rPr>
                      <w:rFonts w:ascii="Times New Roman" w:hAnsi="Times New Roman"/>
                      <w:b/>
                      <w:sz w:val="42"/>
                      <w:szCs w:val="18"/>
                    </w:rPr>
                    <w:t>.</w:t>
                  </w:r>
                  <w:r w:rsidRPr="00B744AE">
                    <w:rPr>
                      <w:rFonts w:ascii="Times New Roman" w:hAnsi="Times New Roman"/>
                      <w:b/>
                      <w:sz w:val="24"/>
                      <w:szCs w:val="18"/>
                    </w:rPr>
                    <w:t>]</w:t>
                  </w:r>
                </w:p>
                <w:p w:rsidR="00832462" w:rsidRDefault="00832462" w:rsidP="00E063C2">
                  <w:pPr>
                    <w:pStyle w:val="BodyText"/>
                    <w:widowControl w:val="0"/>
                    <w:spacing w:after="0"/>
                    <w:rPr>
                      <w:rFonts w:ascii="Times New Roman" w:hAnsi="Times New Roman"/>
                      <w:sz w:val="18"/>
                      <w:szCs w:val="18"/>
                    </w:rPr>
                  </w:pPr>
                </w:p>
                <w:p w:rsidR="00832462" w:rsidRPr="003C2731" w:rsidRDefault="00832462" w:rsidP="00E063C2">
                  <w:pPr>
                    <w:pStyle w:val="BodyText"/>
                    <w:widowControl w:val="0"/>
                    <w:spacing w:after="0"/>
                    <w:rPr>
                      <w:rFonts w:ascii="Times New Roman" w:hAnsi="Times New Roman"/>
                      <w:sz w:val="18"/>
                      <w:szCs w:val="18"/>
                    </w:rPr>
                  </w:pPr>
                  <w:r w:rsidRPr="003C2731">
                    <w:rPr>
                      <w:rFonts w:ascii="Times New Roman" w:hAnsi="Times New Roman"/>
                      <w:sz w:val="18"/>
                      <w:szCs w:val="18"/>
                    </w:rPr>
                    <w:t>By the hand of its</w:t>
                  </w:r>
                  <w:r>
                    <w:rPr>
                      <w:rFonts w:ascii="Times New Roman" w:hAnsi="Times New Roman"/>
                      <w:sz w:val="18"/>
                      <w:szCs w:val="18"/>
                    </w:rPr>
                    <w:t xml:space="preserve"> Authorized Signatory</w:t>
                  </w:r>
                </w:p>
                <w:p w:rsidR="00832462" w:rsidRPr="003C2731" w:rsidRDefault="00832462" w:rsidP="00B76EB7">
                  <w:pPr>
                    <w:pStyle w:val="BodyText"/>
                    <w:rPr>
                      <w:rFonts w:ascii="Times New Roman" w:hAnsi="Times New Roman"/>
                      <w:sz w:val="18"/>
                      <w:szCs w:val="18"/>
                    </w:rPr>
                  </w:pPr>
                </w:p>
                <w:p w:rsidR="00832462" w:rsidRPr="003C2731" w:rsidRDefault="00832462" w:rsidP="00B76EB7">
                  <w:pPr>
                    <w:pStyle w:val="BodyText"/>
                    <w:rPr>
                      <w:rFonts w:ascii="Times New Roman" w:hAnsi="Times New Roman"/>
                      <w:sz w:val="18"/>
                      <w:szCs w:val="18"/>
                    </w:rPr>
                  </w:pPr>
                  <w:r w:rsidRPr="003C2731">
                    <w:rPr>
                      <w:rFonts w:ascii="Times New Roman" w:hAnsi="Times New Roman"/>
                      <w:sz w:val="18"/>
                      <w:szCs w:val="18"/>
                    </w:rPr>
                    <w:t xml:space="preserve">Signature: </w:t>
                  </w:r>
                  <w:r w:rsidRPr="003C2731">
                    <w:rPr>
                      <w:rFonts w:ascii="Times New Roman" w:hAnsi="Times New Roman"/>
                      <w:sz w:val="18"/>
                      <w:szCs w:val="18"/>
                    </w:rPr>
                    <w:tab/>
                    <w:t>__________________</w:t>
                  </w:r>
                </w:p>
                <w:p w:rsidR="00832462" w:rsidRPr="003C2731" w:rsidRDefault="00832462" w:rsidP="00B76EB7">
                  <w:pPr>
                    <w:pStyle w:val="BodyText"/>
                    <w:rPr>
                      <w:rFonts w:ascii="Times New Roman" w:hAnsi="Times New Roman"/>
                      <w:sz w:val="18"/>
                      <w:szCs w:val="18"/>
                    </w:rPr>
                  </w:pPr>
                  <w:r w:rsidRPr="003C2731">
                    <w:rPr>
                      <w:rFonts w:ascii="Times New Roman" w:hAnsi="Times New Roman"/>
                      <w:sz w:val="18"/>
                      <w:szCs w:val="18"/>
                    </w:rPr>
                    <w:t>Name:</w:t>
                  </w:r>
                  <w:r w:rsidRPr="003C2731">
                    <w:rPr>
                      <w:rFonts w:ascii="Times New Roman" w:hAnsi="Times New Roman"/>
                      <w:sz w:val="18"/>
                      <w:szCs w:val="18"/>
                    </w:rPr>
                    <w:tab/>
                  </w:r>
                  <w:r w:rsidRPr="003C2731">
                    <w:rPr>
                      <w:rFonts w:ascii="Times New Roman" w:hAnsi="Times New Roman"/>
                      <w:sz w:val="18"/>
                      <w:szCs w:val="18"/>
                    </w:rPr>
                    <w:tab/>
                  </w:r>
                </w:p>
                <w:p w:rsidR="00832462" w:rsidRPr="00DF75F8" w:rsidRDefault="00832462" w:rsidP="00B76EB7">
                  <w:r w:rsidRPr="003C2731">
                    <w:rPr>
                      <w:rFonts w:ascii="Times New Roman" w:hAnsi="Times New Roman" w:cs="Times New Roman"/>
                      <w:sz w:val="18"/>
                      <w:szCs w:val="18"/>
                    </w:rPr>
                    <w:t>Designation:</w:t>
                  </w:r>
                </w:p>
              </w:txbxContent>
            </v:textbox>
          </v:shape>
        </w:pict>
      </w:r>
      <w:r>
        <w:rPr>
          <w:rFonts w:ascii="Times New Roman" w:hAnsi="Times New Roman" w:cs="Times New Roman"/>
          <w:noProof/>
          <w:sz w:val="22"/>
          <w:szCs w:val="22"/>
        </w:rPr>
        <w:pict>
          <v:shape id="Text Box 4" o:spid="_x0000_s1027" type="#_x0000_t202" style="position:absolute;left:0;text-align:left;margin-left:0;margin-top:4.75pt;width:225.65pt;height:162.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" strokecolor="white [3212]">
            <v:textbox>
              <w:txbxContent>
                <w:p w:rsidR="00832462" w:rsidRPr="00C86D40" w:rsidRDefault="00832462" w:rsidP="00B76EB7">
                  <w:pPr>
                    <w:pStyle w:val="BodyText"/>
                    <w:rPr>
                      <w:rFonts w:ascii="Times New Roman" w:hAnsi="Times New Roman"/>
                      <w:b/>
                      <w:sz w:val="18"/>
                      <w:szCs w:val="18"/>
                    </w:rPr>
                  </w:pPr>
                  <w:r w:rsidRPr="00C86D40">
                    <w:rPr>
                      <w:rFonts w:ascii="Times New Roman" w:hAnsi="Times New Roman"/>
                      <w:b/>
                      <w:sz w:val="18"/>
                      <w:szCs w:val="18"/>
                    </w:rPr>
                    <w:t>SIGNED by: PAYU PAYMENTS PRIVATE LIMITE</w:t>
                  </w:r>
                  <w:r>
                    <w:rPr>
                      <w:rFonts w:ascii="Times New Roman" w:hAnsi="Times New Roman"/>
                      <w:b/>
                      <w:sz w:val="18"/>
                      <w:szCs w:val="18"/>
                    </w:rPr>
                    <w:t>D</w:t>
                  </w:r>
                </w:p>
                <w:p w:rsidR="00832462" w:rsidRPr="003C2731" w:rsidRDefault="00832462" w:rsidP="00B76EB7">
                  <w:pPr>
                    <w:pStyle w:val="BodyText"/>
                    <w:rPr>
                      <w:rFonts w:ascii="Times New Roman" w:hAnsi="Times New Roman"/>
                      <w:sz w:val="18"/>
                      <w:szCs w:val="18"/>
                    </w:rPr>
                  </w:pPr>
                  <w:r w:rsidRPr="003C2731">
                    <w:rPr>
                      <w:rFonts w:ascii="Times New Roman" w:hAnsi="Times New Roman"/>
                      <w:sz w:val="18"/>
                      <w:szCs w:val="18"/>
                    </w:rPr>
                    <w:t>By the hand of its</w:t>
                  </w:r>
                  <w:r>
                    <w:rPr>
                      <w:rFonts w:ascii="Times New Roman" w:hAnsi="Times New Roman"/>
                      <w:sz w:val="18"/>
                      <w:szCs w:val="18"/>
                    </w:rPr>
                    <w:t xml:space="preserve"> Authorized Signatory</w:t>
                  </w:r>
                </w:p>
                <w:p w:rsidR="00832462" w:rsidRPr="003C2731" w:rsidRDefault="00832462" w:rsidP="00B76EB7">
                  <w:pPr>
                    <w:pStyle w:val="BodyText"/>
                    <w:rPr>
                      <w:rFonts w:ascii="Times New Roman" w:hAnsi="Times New Roman"/>
                      <w:sz w:val="18"/>
                      <w:szCs w:val="18"/>
                    </w:rPr>
                  </w:pPr>
                </w:p>
                <w:p w:rsidR="00832462" w:rsidRPr="003C2731" w:rsidRDefault="00832462" w:rsidP="00B76EB7">
                  <w:pPr>
                    <w:pStyle w:val="BodyText"/>
                    <w:rPr>
                      <w:rFonts w:ascii="Times New Roman" w:hAnsi="Times New Roman"/>
                      <w:sz w:val="18"/>
                      <w:szCs w:val="18"/>
                    </w:rPr>
                  </w:pPr>
                  <w:r w:rsidRPr="003C2731">
                    <w:rPr>
                      <w:rFonts w:ascii="Times New Roman" w:hAnsi="Times New Roman"/>
                      <w:sz w:val="18"/>
                      <w:szCs w:val="18"/>
                    </w:rPr>
                    <w:t xml:space="preserve">Signature: </w:t>
                  </w:r>
                  <w:r w:rsidRPr="003C2731">
                    <w:rPr>
                      <w:rFonts w:ascii="Times New Roman" w:hAnsi="Times New Roman"/>
                      <w:sz w:val="18"/>
                      <w:szCs w:val="18"/>
                    </w:rPr>
                    <w:tab/>
                    <w:t>__________________</w:t>
                  </w:r>
                </w:p>
                <w:p w:rsidR="00832462" w:rsidRPr="003C2731" w:rsidRDefault="00832462" w:rsidP="00B76EB7">
                  <w:pPr>
                    <w:pStyle w:val="BodyText"/>
                    <w:rPr>
                      <w:rFonts w:ascii="Times New Roman" w:hAnsi="Times New Roman"/>
                      <w:sz w:val="18"/>
                      <w:szCs w:val="18"/>
                    </w:rPr>
                  </w:pPr>
                  <w:r w:rsidRPr="003C2731">
                    <w:rPr>
                      <w:rFonts w:ascii="Times New Roman" w:hAnsi="Times New Roman"/>
                      <w:sz w:val="18"/>
                      <w:szCs w:val="18"/>
                    </w:rPr>
                    <w:t>Name:</w:t>
                  </w:r>
                  <w:r w:rsidRPr="003C2731">
                    <w:rPr>
                      <w:rFonts w:ascii="Times New Roman" w:hAnsi="Times New Roman"/>
                      <w:sz w:val="18"/>
                      <w:szCs w:val="18"/>
                    </w:rPr>
                    <w:tab/>
                  </w:r>
                  <w:r w:rsidRPr="003C2731">
                    <w:rPr>
                      <w:rFonts w:ascii="Times New Roman" w:hAnsi="Times New Roman"/>
                      <w:sz w:val="18"/>
                      <w:szCs w:val="18"/>
                    </w:rPr>
                    <w:tab/>
                  </w:r>
                </w:p>
                <w:p w:rsidR="00832462" w:rsidRPr="00DF75F8" w:rsidRDefault="00832462" w:rsidP="00B76EB7">
                  <w:r w:rsidRPr="003C2731">
                    <w:rPr>
                      <w:rFonts w:ascii="Times New Roman" w:hAnsi="Times New Roman" w:cs="Times New Roman"/>
                      <w:sz w:val="18"/>
                      <w:szCs w:val="18"/>
                    </w:rPr>
                    <w:t>Designation:</w:t>
                  </w:r>
                </w:p>
              </w:txbxContent>
            </v:textbox>
          </v:shape>
        </w:pict>
      </w:r>
    </w:p>
    <w:p w:rsidR="00B76EB7" w:rsidRPr="00433AE9" w:rsidRDefault="00B76EB7" w:rsidP="00C86D40">
      <w:pPr>
        <w:pStyle w:val="Recitals"/>
        <w:numPr>
          <w:ilvl w:val="0"/>
          <w:numId w:val="0"/>
        </w:numPr>
        <w:spacing w:after="0" w:line="276" w:lineRule="auto"/>
        <w:ind w:left="567"/>
        <w:rPr>
          <w:rFonts w:ascii="Times New Roman" w:hAnsi="Times New Roman" w:cs="Times New Roman"/>
          <w:sz w:val="22"/>
          <w:szCs w:val="22"/>
        </w:rPr>
      </w:pPr>
    </w:p>
    <w:p w:rsidR="00B76EB7" w:rsidRPr="00433AE9" w:rsidRDefault="00B76EB7" w:rsidP="00C86D40">
      <w:pPr>
        <w:pStyle w:val="Recitals"/>
        <w:spacing w:after="0" w:line="276" w:lineRule="auto"/>
        <w:rPr>
          <w:rFonts w:ascii="Times New Roman" w:hAnsi="Times New Roman" w:cs="Times New Roman"/>
          <w:sz w:val="22"/>
          <w:szCs w:val="22"/>
        </w:rPr>
      </w:pPr>
      <w:r w:rsidRPr="00433AE9">
        <w:rPr>
          <w:rFonts w:ascii="Times New Roman" w:hAnsi="Times New Roman" w:cs="Times New Roman"/>
          <w:sz w:val="22"/>
          <w:szCs w:val="22"/>
        </w:rPr>
        <w:br w:type="page"/>
      </w:r>
    </w:p>
    <w:p w:rsidR="00B76EB7" w:rsidRPr="00433AE9" w:rsidRDefault="00B76EB7" w:rsidP="00C86D40">
      <w:pPr>
        <w:pStyle w:val="Recitals"/>
        <w:numPr>
          <w:ilvl w:val="0"/>
          <w:numId w:val="0"/>
        </w:numPr>
        <w:spacing w:after="0" w:line="276" w:lineRule="auto"/>
        <w:jc w:val="center"/>
        <w:rPr>
          <w:rFonts w:ascii="Times New Roman" w:hAnsi="Times New Roman" w:cs="Times New Roman"/>
          <w:b/>
          <w:sz w:val="22"/>
          <w:szCs w:val="22"/>
          <w:u w:val="single"/>
        </w:rPr>
      </w:pPr>
      <w:r w:rsidRPr="00433AE9">
        <w:rPr>
          <w:rFonts w:ascii="Times New Roman" w:hAnsi="Times New Roman" w:cs="Times New Roman"/>
          <w:b/>
          <w:sz w:val="22"/>
          <w:szCs w:val="22"/>
          <w:u w:val="single"/>
        </w:rPr>
        <w:lastRenderedPageBreak/>
        <w:t>ANNEXURE A</w:t>
      </w:r>
    </w:p>
    <w:p w:rsidR="008D13D2" w:rsidRPr="00433AE9" w:rsidRDefault="008D13D2" w:rsidP="00C86D40">
      <w:pPr>
        <w:pStyle w:val="Recitals"/>
        <w:numPr>
          <w:ilvl w:val="0"/>
          <w:numId w:val="0"/>
        </w:numPr>
        <w:spacing w:line="276" w:lineRule="auto"/>
        <w:rPr>
          <w:rFonts w:ascii="Times New Roman" w:hAnsi="Times New Roman" w:cs="Times New Roman"/>
          <w:sz w:val="22"/>
          <w:szCs w:val="22"/>
        </w:rPr>
      </w:pPr>
    </w:p>
    <w:p w:rsidR="008D13D2" w:rsidRPr="00433AE9" w:rsidRDefault="006C1F0A" w:rsidP="00C86D40">
      <w:pPr>
        <w:jc w:val="both"/>
        <w:rPr>
          <w:rFonts w:ascii="Times New Roman" w:hAnsi="Times New Roman" w:cs="Times New Roman"/>
          <w:b/>
          <w:lang w:val="en-GB"/>
        </w:rPr>
      </w:pPr>
      <w:r w:rsidRPr="00433AE9">
        <w:rPr>
          <w:rFonts w:ascii="Times New Roman" w:hAnsi="Times New Roman" w:cs="Times New Roman"/>
          <w:b/>
          <w:lang w:val="en-GB"/>
        </w:rPr>
        <w:t>Part I</w:t>
      </w:r>
      <w:r w:rsidR="008D13D2" w:rsidRPr="00433AE9">
        <w:rPr>
          <w:rFonts w:ascii="Times New Roman" w:hAnsi="Times New Roman" w:cs="Times New Roman"/>
          <w:b/>
          <w:lang w:val="en-GB"/>
        </w:rPr>
        <w:t xml:space="preserve">: Terms for Prospective Merchants </w:t>
      </w:r>
      <w:r w:rsidR="00C86D40" w:rsidRPr="00433AE9">
        <w:rPr>
          <w:rFonts w:ascii="Times New Roman" w:hAnsi="Times New Roman" w:cs="Times New Roman"/>
          <w:b/>
          <w:lang w:val="en-GB"/>
        </w:rPr>
        <w:t xml:space="preserve">dealing for availing </w:t>
      </w:r>
      <w:proofErr w:type="spellStart"/>
      <w:r w:rsidR="00C86D40" w:rsidRPr="00433AE9">
        <w:rPr>
          <w:rFonts w:ascii="Times New Roman" w:hAnsi="Times New Roman" w:cs="Times New Roman"/>
          <w:b/>
          <w:lang w:val="en-GB"/>
        </w:rPr>
        <w:t>PayU</w:t>
      </w:r>
      <w:proofErr w:type="spellEnd"/>
      <w:r w:rsidR="00C86D40" w:rsidRPr="00433AE9">
        <w:rPr>
          <w:rFonts w:ascii="Times New Roman" w:hAnsi="Times New Roman" w:cs="Times New Roman"/>
          <w:b/>
          <w:lang w:val="en-GB"/>
        </w:rPr>
        <w:t xml:space="preserve"> Services. </w:t>
      </w:r>
    </w:p>
    <w:p w:rsidR="008D13D2" w:rsidRPr="00433AE9" w:rsidRDefault="008D13D2" w:rsidP="00C86D40">
      <w:pPr>
        <w:pStyle w:val="ListParagraph"/>
        <w:numPr>
          <w:ilvl w:val="0"/>
          <w:numId w:val="34"/>
        </w:numPr>
        <w:spacing w:after="0"/>
        <w:ind w:left="567" w:hanging="567"/>
        <w:jc w:val="both"/>
        <w:rPr>
          <w:rFonts w:ascii="Times New Roman" w:hAnsi="Times New Roman" w:cs="Times New Roman"/>
          <w:b/>
          <w:lang w:val="en-GB"/>
        </w:rPr>
      </w:pPr>
      <w:r w:rsidRPr="00433AE9">
        <w:rPr>
          <w:rFonts w:ascii="Times New Roman" w:hAnsi="Times New Roman" w:cs="Times New Roman"/>
          <w:b/>
          <w:lang w:val="en-GB"/>
        </w:rPr>
        <w:t xml:space="preserve">Minimum Transaction Discount Rate (TDR) to be quoted to the Prospective Merchants for availing </w:t>
      </w:r>
      <w:proofErr w:type="spellStart"/>
      <w:r w:rsidRPr="00433AE9">
        <w:rPr>
          <w:rFonts w:ascii="Times New Roman" w:hAnsi="Times New Roman" w:cs="Times New Roman"/>
          <w:b/>
          <w:lang w:val="en-GB"/>
        </w:rPr>
        <w:t>PayU</w:t>
      </w:r>
      <w:proofErr w:type="spellEnd"/>
      <w:r w:rsidRPr="00433AE9">
        <w:rPr>
          <w:rFonts w:ascii="Times New Roman" w:hAnsi="Times New Roman" w:cs="Times New Roman"/>
          <w:b/>
          <w:lang w:val="en-GB"/>
        </w:rPr>
        <w:t xml:space="preserve"> Services</w:t>
      </w:r>
    </w:p>
    <w:tbl>
      <w:tblPr>
        <w:tblStyle w:val="TableGrid"/>
        <w:tblW w:w="13045" w:type="dxa"/>
        <w:tblLayout w:type="fixed"/>
        <w:tblLook w:val="04A0"/>
      </w:tblPr>
      <w:tblGrid>
        <w:gridCol w:w="985"/>
        <w:gridCol w:w="1530"/>
        <w:gridCol w:w="1530"/>
        <w:gridCol w:w="1800"/>
        <w:gridCol w:w="3600"/>
        <w:gridCol w:w="3600"/>
      </w:tblGrid>
      <w:tr w:rsidR="00214BC5" w:rsidRPr="00433AE9" w:rsidTr="00214BC5">
        <w:tc>
          <w:tcPr>
            <w:tcW w:w="985" w:type="dxa"/>
          </w:tcPr>
          <w:p w:rsidR="00214BC5" w:rsidRPr="00433AE9" w:rsidRDefault="00214BC5" w:rsidP="00C86D40">
            <w:pPr>
              <w:ind w:left="567" w:hanging="567"/>
              <w:jc w:val="both"/>
              <w:rPr>
                <w:rFonts w:ascii="Times New Roman" w:eastAsia="PMingLiU" w:hAnsi="Times New Roman" w:cs="Times New Roman"/>
                <w:b/>
                <w:bCs/>
                <w:kern w:val="20"/>
              </w:rPr>
            </w:pPr>
          </w:p>
        </w:tc>
        <w:tc>
          <w:tcPr>
            <w:tcW w:w="1530" w:type="dxa"/>
          </w:tcPr>
          <w:p w:rsidR="00214BC5" w:rsidRPr="00433AE9" w:rsidRDefault="00214BC5" w:rsidP="00C86D40">
            <w:pPr>
              <w:ind w:left="567" w:hanging="567"/>
              <w:jc w:val="center"/>
              <w:rPr>
                <w:rFonts w:ascii="Times New Roman" w:eastAsia="PMingLiU" w:hAnsi="Times New Roman" w:cs="Times New Roman"/>
                <w:kern w:val="20"/>
                <w:lang w:val="en-IN"/>
              </w:rPr>
            </w:pPr>
            <w:r w:rsidRPr="00433AE9">
              <w:rPr>
                <w:rFonts w:ascii="Times New Roman" w:eastAsia="PMingLiU" w:hAnsi="Times New Roman" w:cs="Times New Roman"/>
                <w:b/>
                <w:bCs/>
                <w:kern w:val="20"/>
              </w:rPr>
              <w:t>Set Up Cost*</w:t>
            </w:r>
          </w:p>
          <w:p w:rsidR="00214BC5" w:rsidRPr="00433AE9" w:rsidRDefault="00214BC5" w:rsidP="00C86D40">
            <w:pPr>
              <w:jc w:val="center"/>
              <w:rPr>
                <w:rFonts w:ascii="Times New Roman" w:hAnsi="Times New Roman" w:cs="Times New Roman"/>
                <w:b/>
                <w:lang w:val="en-GB"/>
              </w:rPr>
            </w:pPr>
            <w:r w:rsidRPr="00433AE9">
              <w:rPr>
                <w:rFonts w:ascii="Times New Roman" w:eastAsia="PMingLiU" w:hAnsi="Times New Roman" w:cs="Times New Roman"/>
                <w:b/>
                <w:bCs/>
                <w:kern w:val="20"/>
              </w:rPr>
              <w:t>(In INR)</w:t>
            </w:r>
          </w:p>
        </w:tc>
        <w:tc>
          <w:tcPr>
            <w:tcW w:w="1530" w:type="dxa"/>
          </w:tcPr>
          <w:p w:rsidR="00214BC5" w:rsidRPr="00433AE9" w:rsidRDefault="00214BC5" w:rsidP="00C86D40">
            <w:pPr>
              <w:ind w:left="567" w:hanging="567"/>
              <w:jc w:val="center"/>
              <w:rPr>
                <w:rFonts w:ascii="Times New Roman" w:eastAsia="PMingLiU" w:hAnsi="Times New Roman" w:cs="Times New Roman"/>
                <w:kern w:val="20"/>
                <w:lang w:val="en-IN"/>
              </w:rPr>
            </w:pPr>
            <w:r w:rsidRPr="00433AE9">
              <w:rPr>
                <w:rFonts w:ascii="Times New Roman" w:eastAsia="PMingLiU" w:hAnsi="Times New Roman" w:cs="Times New Roman"/>
                <w:b/>
                <w:bCs/>
                <w:kern w:val="20"/>
              </w:rPr>
              <w:t>TDR (%) on</w:t>
            </w:r>
          </w:p>
          <w:p w:rsidR="00214BC5" w:rsidRPr="00433AE9" w:rsidRDefault="00214BC5" w:rsidP="00C86D40">
            <w:pPr>
              <w:jc w:val="center"/>
              <w:rPr>
                <w:rFonts w:ascii="Times New Roman" w:hAnsi="Times New Roman" w:cs="Times New Roman"/>
                <w:b/>
                <w:lang w:val="en-GB"/>
              </w:rPr>
            </w:pPr>
            <w:r w:rsidRPr="00433AE9">
              <w:rPr>
                <w:rFonts w:ascii="Times New Roman" w:eastAsia="PMingLiU" w:hAnsi="Times New Roman" w:cs="Times New Roman"/>
                <w:b/>
                <w:bCs/>
                <w:kern w:val="20"/>
              </w:rPr>
              <w:t>Credit Card*</w:t>
            </w:r>
          </w:p>
        </w:tc>
        <w:tc>
          <w:tcPr>
            <w:tcW w:w="1800" w:type="dxa"/>
          </w:tcPr>
          <w:p w:rsidR="00214BC5" w:rsidRPr="00433AE9" w:rsidRDefault="00214BC5" w:rsidP="00C86D40">
            <w:pPr>
              <w:ind w:left="567" w:hanging="567"/>
              <w:jc w:val="center"/>
              <w:rPr>
                <w:rFonts w:ascii="Times New Roman" w:eastAsia="PMingLiU" w:hAnsi="Times New Roman" w:cs="Times New Roman"/>
                <w:kern w:val="20"/>
                <w:lang w:val="en-IN"/>
              </w:rPr>
            </w:pPr>
            <w:r w:rsidRPr="00433AE9">
              <w:rPr>
                <w:rFonts w:ascii="Times New Roman" w:eastAsia="PMingLiU" w:hAnsi="Times New Roman" w:cs="Times New Roman"/>
                <w:b/>
                <w:bCs/>
                <w:kern w:val="20"/>
              </w:rPr>
              <w:t>TDR (%) on</w:t>
            </w:r>
          </w:p>
          <w:p w:rsidR="00214BC5" w:rsidRPr="00433AE9" w:rsidRDefault="00214BC5" w:rsidP="00C86D40">
            <w:pPr>
              <w:jc w:val="center"/>
              <w:rPr>
                <w:rFonts w:ascii="Times New Roman" w:hAnsi="Times New Roman" w:cs="Times New Roman"/>
                <w:b/>
                <w:lang w:val="en-GB"/>
              </w:rPr>
            </w:pPr>
            <w:r w:rsidRPr="00433AE9">
              <w:rPr>
                <w:rFonts w:ascii="Times New Roman" w:eastAsia="PMingLiU" w:hAnsi="Times New Roman" w:cs="Times New Roman"/>
                <w:b/>
                <w:bCs/>
                <w:kern w:val="20"/>
              </w:rPr>
              <w:t>Net Banking*</w:t>
            </w:r>
          </w:p>
        </w:tc>
        <w:tc>
          <w:tcPr>
            <w:tcW w:w="3600" w:type="dxa"/>
          </w:tcPr>
          <w:p w:rsidR="00214BC5" w:rsidRPr="00433AE9" w:rsidRDefault="00214BC5" w:rsidP="00C86D40">
            <w:pPr>
              <w:ind w:left="567" w:hanging="567"/>
              <w:jc w:val="center"/>
              <w:rPr>
                <w:rFonts w:ascii="Times New Roman" w:eastAsia="PMingLiU" w:hAnsi="Times New Roman" w:cs="Times New Roman"/>
                <w:kern w:val="20"/>
                <w:lang w:val="en-IN"/>
              </w:rPr>
            </w:pPr>
            <w:r w:rsidRPr="00433AE9">
              <w:rPr>
                <w:rFonts w:ascii="Times New Roman" w:eastAsia="PMingLiU" w:hAnsi="Times New Roman" w:cs="Times New Roman"/>
                <w:b/>
                <w:bCs/>
                <w:kern w:val="20"/>
              </w:rPr>
              <w:t>TDR (%) on</w:t>
            </w:r>
          </w:p>
          <w:p w:rsidR="00214BC5" w:rsidRPr="00433AE9" w:rsidRDefault="00214BC5" w:rsidP="00C86D40">
            <w:pPr>
              <w:jc w:val="center"/>
              <w:rPr>
                <w:rFonts w:ascii="Times New Roman" w:hAnsi="Times New Roman" w:cs="Times New Roman"/>
                <w:b/>
                <w:lang w:val="en-GB"/>
              </w:rPr>
            </w:pPr>
            <w:r w:rsidRPr="00433AE9">
              <w:rPr>
                <w:rFonts w:ascii="Times New Roman" w:eastAsia="PMingLiU" w:hAnsi="Times New Roman" w:cs="Times New Roman"/>
                <w:b/>
                <w:bCs/>
                <w:kern w:val="20"/>
              </w:rPr>
              <w:t>Debit Card*</w:t>
            </w:r>
          </w:p>
        </w:tc>
        <w:tc>
          <w:tcPr>
            <w:tcW w:w="3600" w:type="dxa"/>
          </w:tcPr>
          <w:p w:rsidR="00214BC5" w:rsidRPr="00433AE9" w:rsidRDefault="00214BC5" w:rsidP="00C86D40">
            <w:pPr>
              <w:ind w:left="567" w:hanging="567"/>
              <w:jc w:val="center"/>
              <w:rPr>
                <w:rFonts w:ascii="Times New Roman" w:eastAsia="PMingLiU" w:hAnsi="Times New Roman" w:cs="Times New Roman"/>
                <w:b/>
                <w:bCs/>
                <w:kern w:val="20"/>
              </w:rPr>
            </w:pPr>
            <w:ins w:id="81" w:author="Viren Shah" w:date="2019-02-03T12:50:00Z">
              <w:r>
                <w:rPr>
                  <w:rFonts w:ascii="Times New Roman" w:eastAsia="PMingLiU" w:hAnsi="Times New Roman" w:cs="Times New Roman"/>
                  <w:b/>
                  <w:bCs/>
                  <w:kern w:val="20"/>
                </w:rPr>
                <w:t>International Payments?</w:t>
              </w:r>
            </w:ins>
          </w:p>
        </w:tc>
      </w:tr>
      <w:tr w:rsidR="00214BC5" w:rsidRPr="00433AE9" w:rsidTr="00214BC5">
        <w:tc>
          <w:tcPr>
            <w:tcW w:w="985" w:type="dxa"/>
          </w:tcPr>
          <w:p w:rsidR="00214BC5" w:rsidRPr="00433AE9" w:rsidRDefault="00214BC5" w:rsidP="00C86D40">
            <w:pPr>
              <w:jc w:val="both"/>
              <w:rPr>
                <w:rFonts w:ascii="Times New Roman" w:hAnsi="Times New Roman" w:cs="Times New Roman"/>
                <w:b/>
                <w:lang w:val="en-GB"/>
              </w:rPr>
            </w:pPr>
            <w:r w:rsidRPr="00433AE9">
              <w:rPr>
                <w:rFonts w:ascii="Times New Roman" w:eastAsia="PMingLiU" w:hAnsi="Times New Roman" w:cs="Times New Roman"/>
                <w:b/>
                <w:bCs/>
                <w:kern w:val="20"/>
              </w:rPr>
              <w:t>Base Rate*</w:t>
            </w:r>
          </w:p>
        </w:tc>
        <w:tc>
          <w:tcPr>
            <w:tcW w:w="1530" w:type="dxa"/>
          </w:tcPr>
          <w:p w:rsidR="00214BC5" w:rsidRPr="00433AE9" w:rsidRDefault="00214BC5" w:rsidP="00C86D40">
            <w:pPr>
              <w:jc w:val="center"/>
              <w:rPr>
                <w:rFonts w:ascii="Times New Roman" w:hAnsi="Times New Roman" w:cs="Times New Roman"/>
                <w:b/>
                <w:lang w:val="en-GB"/>
              </w:rPr>
            </w:pPr>
          </w:p>
        </w:tc>
        <w:tc>
          <w:tcPr>
            <w:tcW w:w="1530" w:type="dxa"/>
          </w:tcPr>
          <w:p w:rsidR="00214BC5" w:rsidRPr="00433AE9" w:rsidRDefault="00214BC5" w:rsidP="00C86D40">
            <w:pPr>
              <w:jc w:val="center"/>
              <w:rPr>
                <w:rFonts w:ascii="Times New Roman" w:hAnsi="Times New Roman" w:cs="Times New Roman"/>
                <w:b/>
                <w:lang w:val="en-GB"/>
              </w:rPr>
            </w:pPr>
          </w:p>
        </w:tc>
        <w:tc>
          <w:tcPr>
            <w:tcW w:w="1800" w:type="dxa"/>
          </w:tcPr>
          <w:p w:rsidR="00214BC5" w:rsidRPr="00433AE9" w:rsidRDefault="00214BC5" w:rsidP="00C86D40">
            <w:pPr>
              <w:jc w:val="center"/>
              <w:rPr>
                <w:rFonts w:ascii="Times New Roman" w:hAnsi="Times New Roman" w:cs="Times New Roman"/>
                <w:b/>
                <w:lang w:val="en-GB"/>
              </w:rPr>
            </w:pPr>
          </w:p>
        </w:tc>
        <w:tc>
          <w:tcPr>
            <w:tcW w:w="3600" w:type="dxa"/>
          </w:tcPr>
          <w:p w:rsidR="00214BC5" w:rsidRPr="00433AE9" w:rsidRDefault="00214BC5" w:rsidP="00C86D40">
            <w:pPr>
              <w:jc w:val="center"/>
              <w:rPr>
                <w:rFonts w:ascii="Times New Roman" w:hAnsi="Times New Roman" w:cs="Times New Roman"/>
                <w:b/>
                <w:lang w:val="en-GB"/>
              </w:rPr>
            </w:pPr>
          </w:p>
        </w:tc>
        <w:tc>
          <w:tcPr>
            <w:tcW w:w="3600" w:type="dxa"/>
          </w:tcPr>
          <w:p w:rsidR="00214BC5" w:rsidRPr="00433AE9" w:rsidRDefault="00214BC5" w:rsidP="00C86D40">
            <w:pPr>
              <w:jc w:val="center"/>
              <w:rPr>
                <w:ins w:id="82" w:author="Viren Shah" w:date="2019-02-03T12:50:00Z"/>
                <w:rFonts w:ascii="Times New Roman" w:hAnsi="Times New Roman" w:cs="Times New Roman"/>
                <w:b/>
                <w:lang w:val="en-GB"/>
              </w:rPr>
            </w:pPr>
          </w:p>
        </w:tc>
      </w:tr>
    </w:tbl>
    <w:p w:rsidR="008D13D2" w:rsidRPr="00433AE9" w:rsidRDefault="008D13D2" w:rsidP="00C86D40">
      <w:pPr>
        <w:spacing w:after="0"/>
        <w:jc w:val="both"/>
        <w:rPr>
          <w:rFonts w:ascii="Times New Roman" w:hAnsi="Times New Roman" w:cs="Times New Roman"/>
        </w:rPr>
      </w:pPr>
      <w:r w:rsidRPr="00433AE9">
        <w:rPr>
          <w:rFonts w:ascii="Times New Roman" w:hAnsi="Times New Roman" w:cs="Times New Roman"/>
        </w:rPr>
        <w:t>*</w:t>
      </w:r>
      <w:commentRangeStart w:id="83"/>
      <w:r w:rsidRPr="00433AE9">
        <w:rPr>
          <w:rFonts w:ascii="Times New Roman" w:hAnsi="Times New Roman" w:cs="Times New Roman"/>
        </w:rPr>
        <w:t>Service tax as may be applicable shall be charged extra</w:t>
      </w:r>
      <w:commentRangeEnd w:id="83"/>
      <w:r w:rsidR="00214BC5">
        <w:rPr>
          <w:rStyle w:val="CommentReference"/>
        </w:rPr>
        <w:commentReference w:id="83"/>
      </w:r>
    </w:p>
    <w:p w:rsidR="00C86D40" w:rsidRPr="00433AE9" w:rsidRDefault="00C86D40" w:rsidP="00C86D40">
      <w:pPr>
        <w:spacing w:after="0"/>
        <w:jc w:val="both"/>
        <w:rPr>
          <w:rFonts w:ascii="Times New Roman" w:hAnsi="Times New Roman" w:cs="Times New Roman"/>
        </w:rPr>
      </w:pPr>
      <w:r w:rsidRPr="00433AE9">
        <w:rPr>
          <w:rFonts w:ascii="Times New Roman" w:hAnsi="Times New Roman" w:cs="Times New Roman"/>
        </w:rPr>
        <w:t xml:space="preserve">* </w:t>
      </w:r>
      <w:commentRangeStart w:id="84"/>
      <w:r w:rsidRPr="00433AE9">
        <w:rPr>
          <w:rFonts w:ascii="Times New Roman" w:hAnsi="Times New Roman" w:cs="Times New Roman"/>
        </w:rPr>
        <w:t xml:space="preserve">A higher rate of TDR for Debit Card transactions </w:t>
      </w:r>
      <w:commentRangeEnd w:id="84"/>
      <w:r w:rsidR="00214BC5">
        <w:rPr>
          <w:rStyle w:val="CommentReference"/>
        </w:rPr>
        <w:commentReference w:id="84"/>
      </w:r>
      <w:r w:rsidRPr="00433AE9">
        <w:rPr>
          <w:rFonts w:ascii="Times New Roman" w:hAnsi="Times New Roman" w:cs="Times New Roman"/>
        </w:rPr>
        <w:t xml:space="preserve">cannot be charged for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Product – </w:t>
      </w:r>
      <w:proofErr w:type="spellStart"/>
      <w:r w:rsidRPr="00433AE9">
        <w:rPr>
          <w:rFonts w:ascii="Times New Roman" w:hAnsi="Times New Roman" w:cs="Times New Roman"/>
        </w:rPr>
        <w:t>PayU</w:t>
      </w:r>
      <w:proofErr w:type="spellEnd"/>
      <w:r w:rsidRPr="00433AE9">
        <w:rPr>
          <w:rFonts w:ascii="Times New Roman" w:hAnsi="Times New Roman" w:cs="Times New Roman"/>
        </w:rPr>
        <w:t xml:space="preserve"> Biz</w:t>
      </w:r>
    </w:p>
    <w:p w:rsidR="00C86D40" w:rsidRPr="00433AE9" w:rsidRDefault="00C86D40" w:rsidP="00C86D40">
      <w:pPr>
        <w:spacing w:after="0"/>
        <w:jc w:val="both"/>
        <w:rPr>
          <w:rFonts w:ascii="Times New Roman" w:hAnsi="Times New Roman" w:cs="Times New Roman"/>
        </w:rPr>
      </w:pPr>
    </w:p>
    <w:p w:rsidR="006C1F0A" w:rsidRPr="00433AE9" w:rsidRDefault="006C1F0A" w:rsidP="00C86D40">
      <w:pPr>
        <w:pStyle w:val="ListParagraph"/>
        <w:spacing w:after="0"/>
        <w:ind w:left="0"/>
        <w:jc w:val="both"/>
        <w:rPr>
          <w:rFonts w:ascii="Times New Roman" w:hAnsi="Times New Roman" w:cs="Times New Roman"/>
          <w:b/>
          <w:lang w:val="en-GB"/>
        </w:rPr>
      </w:pPr>
    </w:p>
    <w:p w:rsidR="006C1F0A" w:rsidRPr="00433AE9" w:rsidRDefault="006C1F0A" w:rsidP="00C86D40">
      <w:pPr>
        <w:pStyle w:val="ListParagraph"/>
        <w:numPr>
          <w:ilvl w:val="0"/>
          <w:numId w:val="34"/>
        </w:numPr>
        <w:spacing w:after="0"/>
        <w:ind w:left="567" w:hanging="567"/>
        <w:jc w:val="both"/>
        <w:rPr>
          <w:rFonts w:ascii="Times New Roman" w:hAnsi="Times New Roman" w:cs="Times New Roman"/>
          <w:b/>
          <w:lang w:val="en-GB"/>
        </w:rPr>
      </w:pPr>
      <w:r w:rsidRPr="00433AE9">
        <w:rPr>
          <w:rFonts w:ascii="Times New Roman" w:hAnsi="Times New Roman" w:cs="Times New Roman"/>
          <w:b/>
          <w:lang w:val="en-GB"/>
        </w:rPr>
        <w:t xml:space="preserve">Consideration to be paid the Referrer for </w:t>
      </w:r>
      <w:proofErr w:type="spellStart"/>
      <w:r w:rsidRPr="00433AE9">
        <w:rPr>
          <w:rFonts w:ascii="Times New Roman" w:hAnsi="Times New Roman" w:cs="Times New Roman"/>
          <w:b/>
          <w:lang w:val="en-GB"/>
        </w:rPr>
        <w:t>PayU</w:t>
      </w:r>
      <w:proofErr w:type="spellEnd"/>
      <w:r w:rsidRPr="00433AE9">
        <w:rPr>
          <w:rFonts w:ascii="Times New Roman" w:hAnsi="Times New Roman" w:cs="Times New Roman"/>
          <w:b/>
          <w:lang w:val="en-GB"/>
        </w:rPr>
        <w:t xml:space="preserve"> Services</w:t>
      </w:r>
    </w:p>
    <w:p w:rsidR="00C86D40" w:rsidRPr="00433AE9" w:rsidRDefault="00C86D40" w:rsidP="00C86D40">
      <w:pPr>
        <w:pStyle w:val="Recitals"/>
        <w:numPr>
          <w:ilvl w:val="0"/>
          <w:numId w:val="0"/>
        </w:numPr>
        <w:spacing w:after="0" w:line="276" w:lineRule="auto"/>
        <w:ind w:left="900" w:hanging="270"/>
        <w:rPr>
          <w:rFonts w:ascii="Times New Roman" w:hAnsi="Times New Roman" w:cs="Times New Roman"/>
          <w:sz w:val="22"/>
          <w:szCs w:val="22"/>
        </w:rPr>
      </w:pPr>
      <w:r w:rsidRPr="00433AE9">
        <w:rPr>
          <w:rFonts w:ascii="Times New Roman" w:hAnsi="Times New Roman" w:cs="Times New Roman"/>
          <w:sz w:val="22"/>
          <w:szCs w:val="22"/>
        </w:rPr>
        <w:t xml:space="preserve"> 1. Referral Fee shall be anything charged over and above the Base Rate (Transaction Discount Rate)</w:t>
      </w:r>
    </w:p>
    <w:p w:rsidR="00C86D40" w:rsidRPr="00433AE9" w:rsidRDefault="00C86D40" w:rsidP="00C86D40">
      <w:pPr>
        <w:pStyle w:val="Recitals"/>
        <w:numPr>
          <w:ilvl w:val="0"/>
          <w:numId w:val="0"/>
        </w:numPr>
        <w:spacing w:after="0" w:line="276" w:lineRule="auto"/>
        <w:ind w:left="900" w:hanging="270"/>
        <w:rPr>
          <w:rFonts w:ascii="Times New Roman" w:hAnsi="Times New Roman" w:cs="Times New Roman"/>
          <w:sz w:val="22"/>
          <w:szCs w:val="22"/>
        </w:rPr>
      </w:pPr>
      <w:r w:rsidRPr="00433AE9">
        <w:rPr>
          <w:rFonts w:ascii="Times New Roman" w:hAnsi="Times New Roman" w:cs="Times New Roman"/>
          <w:sz w:val="22"/>
          <w:szCs w:val="22"/>
        </w:rPr>
        <w:t xml:space="preserve">2. In case of a Qualified Referral </w:t>
      </w:r>
      <w:proofErr w:type="spellStart"/>
      <w:r w:rsidRPr="00433AE9">
        <w:rPr>
          <w:rFonts w:ascii="Times New Roman" w:hAnsi="Times New Roman" w:cs="Times New Roman"/>
          <w:sz w:val="22"/>
          <w:szCs w:val="22"/>
        </w:rPr>
        <w:t>PayU</w:t>
      </w:r>
      <w:proofErr w:type="spellEnd"/>
      <w:r w:rsidRPr="00433AE9">
        <w:rPr>
          <w:rFonts w:ascii="Times New Roman" w:hAnsi="Times New Roman" w:cs="Times New Roman"/>
          <w:sz w:val="22"/>
          <w:szCs w:val="22"/>
        </w:rPr>
        <w:t xml:space="preserve"> shall share with the Referrer an MIS for TDR revenue share on </w:t>
      </w:r>
      <w:commentRangeStart w:id="85"/>
      <w:r w:rsidRPr="00433AE9">
        <w:rPr>
          <w:rFonts w:ascii="Times New Roman" w:hAnsi="Times New Roman" w:cs="Times New Roman"/>
          <w:sz w:val="22"/>
          <w:szCs w:val="22"/>
        </w:rPr>
        <w:t xml:space="preserve">quarterly </w:t>
      </w:r>
      <w:commentRangeEnd w:id="85"/>
      <w:r w:rsidR="00302251">
        <w:rPr>
          <w:rStyle w:val="CommentReference"/>
          <w:rFonts w:asciiTheme="minorHAnsi" w:eastAsiaTheme="minorEastAsia" w:hAnsiTheme="minorHAnsi" w:cstheme="minorBidi"/>
          <w:kern w:val="0"/>
        </w:rPr>
        <w:commentReference w:id="85"/>
      </w:r>
      <w:r w:rsidRPr="00433AE9">
        <w:rPr>
          <w:rFonts w:ascii="Times New Roman" w:hAnsi="Times New Roman" w:cs="Times New Roman"/>
          <w:sz w:val="22"/>
          <w:szCs w:val="22"/>
        </w:rPr>
        <w:t xml:space="preserve">basis. Basis the MIS, the Referrer shall </w:t>
      </w:r>
      <w:commentRangeStart w:id="86"/>
      <w:r w:rsidRPr="00433AE9">
        <w:rPr>
          <w:rFonts w:ascii="Times New Roman" w:hAnsi="Times New Roman" w:cs="Times New Roman"/>
          <w:sz w:val="22"/>
          <w:szCs w:val="22"/>
        </w:rPr>
        <w:t xml:space="preserve">raise an invoice </w:t>
      </w:r>
      <w:commentRangeEnd w:id="86"/>
      <w:r w:rsidR="00302251">
        <w:rPr>
          <w:rStyle w:val="CommentReference"/>
          <w:rFonts w:asciiTheme="minorHAnsi" w:eastAsiaTheme="minorEastAsia" w:hAnsiTheme="minorHAnsi" w:cstheme="minorBidi"/>
          <w:kern w:val="0"/>
        </w:rPr>
        <w:commentReference w:id="86"/>
      </w:r>
      <w:r w:rsidRPr="00433AE9">
        <w:rPr>
          <w:rFonts w:ascii="Times New Roman" w:hAnsi="Times New Roman" w:cs="Times New Roman"/>
          <w:sz w:val="22"/>
          <w:szCs w:val="22"/>
        </w:rPr>
        <w:t xml:space="preserve">to </w:t>
      </w:r>
      <w:proofErr w:type="spellStart"/>
      <w:r w:rsidRPr="00433AE9">
        <w:rPr>
          <w:rFonts w:ascii="Times New Roman" w:hAnsi="Times New Roman" w:cs="Times New Roman"/>
          <w:sz w:val="22"/>
          <w:szCs w:val="22"/>
        </w:rPr>
        <w:t>PayU</w:t>
      </w:r>
      <w:proofErr w:type="spellEnd"/>
      <w:r w:rsidRPr="00433AE9">
        <w:rPr>
          <w:rFonts w:ascii="Times New Roman" w:hAnsi="Times New Roman" w:cs="Times New Roman"/>
          <w:sz w:val="22"/>
          <w:szCs w:val="22"/>
        </w:rPr>
        <w:t xml:space="preserve"> on a quarterly basis. </w:t>
      </w:r>
      <w:proofErr w:type="spellStart"/>
      <w:r w:rsidRPr="00433AE9">
        <w:rPr>
          <w:rFonts w:ascii="Times New Roman" w:hAnsi="Times New Roman" w:cs="Times New Roman"/>
          <w:sz w:val="22"/>
          <w:szCs w:val="22"/>
        </w:rPr>
        <w:t>PayU</w:t>
      </w:r>
      <w:proofErr w:type="spellEnd"/>
      <w:r w:rsidRPr="00433AE9">
        <w:rPr>
          <w:rFonts w:ascii="Times New Roman" w:hAnsi="Times New Roman" w:cs="Times New Roman"/>
          <w:sz w:val="22"/>
          <w:szCs w:val="22"/>
        </w:rPr>
        <w:t xml:space="preserve"> shall pay the Referrer the Referral Fee due to it within 30 days on receipt of such invoice, provided that the invoice is in accordance with the MIS.</w:t>
      </w:r>
      <w:r w:rsidRPr="00433AE9">
        <w:rPr>
          <w:rFonts w:ascii="Times New Roman" w:hAnsi="Times New Roman" w:cs="Times New Roman"/>
          <w:b/>
          <w:sz w:val="22"/>
          <w:szCs w:val="22"/>
        </w:rPr>
        <w:t xml:space="preserve"> </w:t>
      </w:r>
    </w:p>
    <w:p w:rsidR="00C86D40" w:rsidRPr="00433AE9" w:rsidRDefault="00C86D40" w:rsidP="00C86D40">
      <w:pPr>
        <w:pStyle w:val="Recitals"/>
        <w:numPr>
          <w:ilvl w:val="0"/>
          <w:numId w:val="0"/>
        </w:numPr>
        <w:spacing w:after="0" w:line="276" w:lineRule="auto"/>
        <w:ind w:left="900" w:hanging="270"/>
        <w:rPr>
          <w:rFonts w:ascii="Times New Roman" w:hAnsi="Times New Roman" w:cs="Times New Roman"/>
          <w:sz w:val="22"/>
          <w:szCs w:val="22"/>
        </w:rPr>
      </w:pPr>
      <w:r w:rsidRPr="00433AE9">
        <w:rPr>
          <w:rFonts w:ascii="Times New Roman" w:hAnsi="Times New Roman" w:cs="Times New Roman"/>
          <w:sz w:val="22"/>
          <w:szCs w:val="22"/>
        </w:rPr>
        <w:t>3. The Referral Fee shall be subject to the deduction of TDS.</w:t>
      </w:r>
      <w:r w:rsidRPr="00433AE9">
        <w:rPr>
          <w:rFonts w:ascii="Times New Roman" w:hAnsi="Times New Roman" w:cs="Times New Roman"/>
          <w:b/>
          <w:sz w:val="22"/>
          <w:szCs w:val="22"/>
        </w:rPr>
        <w:t xml:space="preserve"> </w:t>
      </w:r>
    </w:p>
    <w:p w:rsidR="006C1F0A" w:rsidRPr="00433AE9" w:rsidRDefault="006C1F0A" w:rsidP="00C86D40">
      <w:pPr>
        <w:spacing w:after="0"/>
        <w:jc w:val="both"/>
        <w:rPr>
          <w:rFonts w:ascii="Times New Roman" w:hAnsi="Times New Roman" w:cs="Times New Roman"/>
          <w:b/>
          <w:lang w:val="en-GB"/>
        </w:rPr>
      </w:pPr>
    </w:p>
    <w:p w:rsidR="008D13D2" w:rsidRPr="00433AE9" w:rsidRDefault="008D13D2" w:rsidP="00C86D40">
      <w:pPr>
        <w:pStyle w:val="ListParagraph"/>
        <w:spacing w:after="0"/>
        <w:ind w:left="0"/>
        <w:jc w:val="both"/>
        <w:rPr>
          <w:rFonts w:ascii="Times New Roman" w:hAnsi="Times New Roman" w:cs="Times New Roman"/>
          <w:lang w:val="en-GB"/>
        </w:rPr>
      </w:pPr>
    </w:p>
    <w:p w:rsidR="00C63054" w:rsidRPr="00433AE9" w:rsidRDefault="00C63054" w:rsidP="00C86D40">
      <w:pPr>
        <w:jc w:val="both"/>
        <w:rPr>
          <w:rFonts w:ascii="Times New Roman" w:hAnsi="Times New Roman" w:cs="Times New Roman"/>
        </w:rPr>
      </w:pPr>
    </w:p>
    <w:sectPr w:rsidR="00C63054" w:rsidRPr="00433AE9" w:rsidSect="00832462">
      <w:footerReference w:type="default" r:id="rId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Viren Shah" w:date="2019-02-03T12:26:00Z" w:initials="VS">
    <w:p w:rsidR="00832462" w:rsidRDefault="00832462">
      <w:pPr>
        <w:pStyle w:val="CommentText"/>
      </w:pPr>
      <w:r>
        <w:rPr>
          <w:rStyle w:val="CommentReference"/>
        </w:rPr>
        <w:annotationRef/>
      </w:r>
      <w:r>
        <w:t xml:space="preserve">I would like to know the cases where </w:t>
      </w:r>
      <w:proofErr w:type="spellStart"/>
      <w:r>
        <w:t>PayU</w:t>
      </w:r>
      <w:proofErr w:type="spellEnd"/>
      <w:r>
        <w:t xml:space="preserve"> will deny the services for particular referral. This term will have impact on </w:t>
      </w:r>
      <w:proofErr w:type="spellStart"/>
      <w:r>
        <w:t>Vanco</w:t>
      </w:r>
      <w:proofErr w:type="spellEnd"/>
      <w:r>
        <w:t xml:space="preserve"> Technologies business. As the agreement is for Educational institutes, would like to know the cases when </w:t>
      </w:r>
      <w:proofErr w:type="spellStart"/>
      <w:r>
        <w:t>PayU</w:t>
      </w:r>
      <w:proofErr w:type="spellEnd"/>
      <w:r>
        <w:t xml:space="preserve"> will deny.</w:t>
      </w:r>
    </w:p>
  </w:comment>
  <w:comment w:id="33" w:author="Viren Shah" w:date="2019-02-03T12:34:00Z" w:initials="VS">
    <w:p w:rsidR="00832462" w:rsidRDefault="00832462">
      <w:pPr>
        <w:pStyle w:val="CommentText"/>
      </w:pPr>
      <w:r>
        <w:rPr>
          <w:rStyle w:val="CommentReference"/>
        </w:rPr>
        <w:annotationRef/>
      </w:r>
      <w:r>
        <w:t xml:space="preserve">How </w:t>
      </w:r>
      <w:proofErr w:type="spellStart"/>
      <w:r>
        <w:t>Vanco</w:t>
      </w:r>
      <w:proofErr w:type="spellEnd"/>
      <w:r>
        <w:t xml:space="preserve"> Technologies can market </w:t>
      </w:r>
      <w:proofErr w:type="spellStart"/>
      <w:r>
        <w:t>PayU</w:t>
      </w:r>
      <w:proofErr w:type="spellEnd"/>
      <w:r>
        <w:t xml:space="preserve"> as partner since this agreement is not partnership document. </w:t>
      </w:r>
    </w:p>
  </w:comment>
  <w:comment w:id="83" w:author="Viren Shah" w:date="2019-02-03T12:49:00Z" w:initials="VS">
    <w:p w:rsidR="00214BC5" w:rsidRDefault="00214BC5">
      <w:pPr>
        <w:pStyle w:val="CommentText"/>
      </w:pPr>
      <w:r>
        <w:rPr>
          <w:rStyle w:val="CommentReference"/>
        </w:rPr>
        <w:annotationRef/>
      </w:r>
      <w:r>
        <w:t xml:space="preserve">When service tax is applicable? What are different slabs? </w:t>
      </w:r>
    </w:p>
  </w:comment>
  <w:comment w:id="84" w:author="Viren Shah" w:date="2019-02-03T12:50:00Z" w:initials="VS">
    <w:p w:rsidR="00214BC5" w:rsidRDefault="00214BC5">
      <w:pPr>
        <w:pStyle w:val="CommentText"/>
      </w:pPr>
      <w:r>
        <w:rPr>
          <w:rStyle w:val="CommentReference"/>
        </w:rPr>
        <w:annotationRef/>
      </w:r>
      <w:r>
        <w:t xml:space="preserve">I need more information on this. Is it applicable in my case? We are not going to use </w:t>
      </w:r>
      <w:proofErr w:type="spellStart"/>
      <w:r>
        <w:t>PayU</w:t>
      </w:r>
      <w:proofErr w:type="spellEnd"/>
      <w:r>
        <w:t xml:space="preserve"> biz product. Right?</w:t>
      </w:r>
    </w:p>
  </w:comment>
  <w:comment w:id="85" w:author="Viren Shah" w:date="2019-02-03T12:52:00Z" w:initials="VS">
    <w:p w:rsidR="00302251" w:rsidRDefault="00302251">
      <w:pPr>
        <w:pStyle w:val="CommentText"/>
      </w:pPr>
      <w:r>
        <w:rPr>
          <w:rStyle w:val="CommentReference"/>
        </w:rPr>
        <w:annotationRef/>
      </w:r>
      <w:r>
        <w:t xml:space="preserve">Quarterly will be long cycle. It should be cleared at the end of the month. </w:t>
      </w:r>
    </w:p>
  </w:comment>
  <w:comment w:id="86" w:author="Viren Shah" w:date="2019-02-03T12:54:00Z" w:initials="VS">
    <w:p w:rsidR="00302251" w:rsidRDefault="00302251">
      <w:pPr>
        <w:pStyle w:val="CommentText"/>
      </w:pPr>
      <w:r>
        <w:rPr>
          <w:rStyle w:val="CommentReference"/>
        </w:rPr>
        <w:annotationRef/>
      </w:r>
      <w:proofErr w:type="spellStart"/>
      <w:r>
        <w:t>PayU</w:t>
      </w:r>
      <w:proofErr w:type="spellEnd"/>
      <w:r>
        <w:t xml:space="preserve"> doesn’t have any automated way to credit the TDR revenue share? Manually raise invoice – I think it’s unnecessary. For some reason – if I am unavailable to 30 days &amp; fail to raise invoice – what will happen? I frequently take vacations of 45 days.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9C0" w:rsidRDefault="00C579C0">
      <w:pPr>
        <w:spacing w:after="0" w:line="240" w:lineRule="auto"/>
      </w:pPr>
      <w:r>
        <w:separator/>
      </w:r>
    </w:p>
  </w:endnote>
  <w:endnote w:type="continuationSeparator" w:id="0">
    <w:p w:rsidR="00C579C0" w:rsidRDefault="00C579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w:panose1 w:val="02040604050505020304"/>
    <w:charset w:val="00"/>
    <w:family w:val="roman"/>
    <w:pitch w:val="variable"/>
    <w:sig w:usb0="00000287" w:usb1="00000000" w:usb2="00000000" w:usb3="00000000" w:csb0="0000009F" w:csb1="00000000"/>
  </w:font>
  <w:font w:name="Zurich BT">
    <w:altName w:val="Trebuchet MS"/>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0828553"/>
      <w:docPartObj>
        <w:docPartGallery w:val="Page Numbers (Bottom of Page)"/>
        <w:docPartUnique/>
      </w:docPartObj>
    </w:sdtPr>
    <w:sdtEndPr>
      <w:rPr>
        <w:noProof/>
      </w:rPr>
    </w:sdtEndPr>
    <w:sdtContent>
      <w:p w:rsidR="00832462" w:rsidRDefault="00832462">
        <w:pPr>
          <w:pStyle w:val="Footer"/>
          <w:jc w:val="right"/>
        </w:pPr>
        <w:fldSimple w:instr=" PAGE   \* MERGEFORMAT ">
          <w:r w:rsidR="00302251">
            <w:rPr>
              <w:noProof/>
            </w:rPr>
            <w:t>11</w:t>
          </w:r>
        </w:fldSimple>
      </w:p>
    </w:sdtContent>
  </w:sdt>
  <w:p w:rsidR="00832462" w:rsidRDefault="00832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9C0" w:rsidRDefault="00C579C0">
      <w:pPr>
        <w:spacing w:after="0" w:line="240" w:lineRule="auto"/>
      </w:pPr>
      <w:r>
        <w:separator/>
      </w:r>
    </w:p>
  </w:footnote>
  <w:footnote w:type="continuationSeparator" w:id="0">
    <w:p w:rsidR="00C579C0" w:rsidRDefault="00C579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6F4E"/>
    <w:multiLevelType w:val="hybridMultilevel"/>
    <w:tmpl w:val="1C1CE612"/>
    <w:lvl w:ilvl="0" w:tplc="40090019">
      <w:start w:val="1"/>
      <w:numFmt w:val="lowerLetter"/>
      <w:lvlText w:val="%1."/>
      <w:lvlJc w:val="left"/>
      <w:pPr>
        <w:ind w:left="-360" w:hanging="360"/>
      </w:pPr>
    </w:lvl>
    <w:lvl w:ilvl="1" w:tplc="0FFE0332">
      <w:start w:val="1"/>
      <w:numFmt w:val="lowerLetter"/>
      <w:lvlText w:val="(%2)"/>
      <w:lvlJc w:val="left"/>
      <w:pPr>
        <w:ind w:left="-540" w:hanging="360"/>
      </w:pPr>
      <w:rPr>
        <w:rFonts w:hint="default"/>
        <w:b w:val="0"/>
        <w:color w:val="auto"/>
        <w:sz w:val="18"/>
        <w:szCs w:val="18"/>
      </w:rPr>
    </w:lvl>
    <w:lvl w:ilvl="2" w:tplc="F11C4C08">
      <w:start w:val="1"/>
      <w:numFmt w:val="upperLetter"/>
      <w:lvlText w:val="%3."/>
      <w:lvlJc w:val="left"/>
      <w:pPr>
        <w:ind w:left="1260" w:hanging="360"/>
      </w:pPr>
      <w:rPr>
        <w:rFonts w:hint="default"/>
      </w:rPr>
    </w:lvl>
    <w:lvl w:ilvl="3" w:tplc="D070E8AE">
      <w:start w:val="4"/>
      <w:numFmt w:val="decimal"/>
      <w:lvlText w:val="%4."/>
      <w:lvlJc w:val="left"/>
      <w:pPr>
        <w:ind w:left="1800" w:hanging="360"/>
      </w:pPr>
      <w:rPr>
        <w:rFonts w:hint="default"/>
      </w:r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
    <w:nsid w:val="11052E11"/>
    <w:multiLevelType w:val="hybridMultilevel"/>
    <w:tmpl w:val="0900A82E"/>
    <w:lvl w:ilvl="0" w:tplc="0FFE033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B7A07"/>
    <w:multiLevelType w:val="multilevel"/>
    <w:tmpl w:val="7B5A91FC"/>
    <w:lvl w:ilvl="0">
      <w:start w:val="3"/>
      <w:numFmt w:val="decimal"/>
      <w:lvlText w:val="%1"/>
      <w:lvlJc w:val="left"/>
      <w:pPr>
        <w:ind w:left="360" w:hanging="360"/>
      </w:pPr>
      <w:rPr>
        <w:rFonts w:ascii="Times New Roman" w:eastAsiaTheme="majorEastAsia" w:hAnsi="Times New Roman" w:cstheme="majorBidi" w:hint="default"/>
        <w:sz w:val="18"/>
      </w:rPr>
    </w:lvl>
    <w:lvl w:ilvl="1">
      <w:start w:val="2"/>
      <w:numFmt w:val="decimal"/>
      <w:lvlText w:val="%1.%2"/>
      <w:lvlJc w:val="left"/>
      <w:pPr>
        <w:ind w:left="1080" w:hanging="360"/>
      </w:pPr>
      <w:rPr>
        <w:rFonts w:ascii="Times New Roman" w:eastAsiaTheme="majorEastAsia" w:hAnsi="Times New Roman" w:cstheme="majorBidi" w:hint="default"/>
        <w:sz w:val="18"/>
      </w:rPr>
    </w:lvl>
    <w:lvl w:ilvl="2">
      <w:start w:val="1"/>
      <w:numFmt w:val="decimal"/>
      <w:lvlText w:val="%1.%2.%3"/>
      <w:lvlJc w:val="left"/>
      <w:pPr>
        <w:ind w:left="2160" w:hanging="720"/>
      </w:pPr>
      <w:rPr>
        <w:rFonts w:ascii="Times New Roman" w:eastAsiaTheme="majorEastAsia" w:hAnsi="Times New Roman" w:cstheme="majorBidi" w:hint="default"/>
        <w:sz w:val="18"/>
      </w:rPr>
    </w:lvl>
    <w:lvl w:ilvl="3">
      <w:start w:val="1"/>
      <w:numFmt w:val="decimal"/>
      <w:lvlText w:val="%1.%2.%3.%4"/>
      <w:lvlJc w:val="left"/>
      <w:pPr>
        <w:ind w:left="2880" w:hanging="720"/>
      </w:pPr>
      <w:rPr>
        <w:rFonts w:ascii="Times New Roman" w:eastAsiaTheme="majorEastAsia" w:hAnsi="Times New Roman" w:cstheme="majorBidi" w:hint="default"/>
        <w:sz w:val="18"/>
      </w:rPr>
    </w:lvl>
    <w:lvl w:ilvl="4">
      <w:start w:val="1"/>
      <w:numFmt w:val="decimal"/>
      <w:lvlText w:val="%1.%2.%3.%4.%5"/>
      <w:lvlJc w:val="left"/>
      <w:pPr>
        <w:ind w:left="3960" w:hanging="1080"/>
      </w:pPr>
      <w:rPr>
        <w:rFonts w:ascii="Times New Roman" w:eastAsiaTheme="majorEastAsia" w:hAnsi="Times New Roman" w:cstheme="majorBidi" w:hint="default"/>
        <w:sz w:val="18"/>
      </w:rPr>
    </w:lvl>
    <w:lvl w:ilvl="5">
      <w:start w:val="1"/>
      <w:numFmt w:val="decimal"/>
      <w:lvlText w:val="%1.%2.%3.%4.%5.%6"/>
      <w:lvlJc w:val="left"/>
      <w:pPr>
        <w:ind w:left="4680" w:hanging="1080"/>
      </w:pPr>
      <w:rPr>
        <w:rFonts w:ascii="Times New Roman" w:eastAsiaTheme="majorEastAsia" w:hAnsi="Times New Roman" w:cstheme="majorBidi" w:hint="default"/>
        <w:sz w:val="18"/>
      </w:rPr>
    </w:lvl>
    <w:lvl w:ilvl="6">
      <w:start w:val="1"/>
      <w:numFmt w:val="decimal"/>
      <w:lvlText w:val="%1.%2.%3.%4.%5.%6.%7"/>
      <w:lvlJc w:val="left"/>
      <w:pPr>
        <w:ind w:left="5760" w:hanging="1440"/>
      </w:pPr>
      <w:rPr>
        <w:rFonts w:ascii="Times New Roman" w:eastAsiaTheme="majorEastAsia" w:hAnsi="Times New Roman" w:cstheme="majorBidi" w:hint="default"/>
        <w:sz w:val="18"/>
      </w:rPr>
    </w:lvl>
    <w:lvl w:ilvl="7">
      <w:start w:val="1"/>
      <w:numFmt w:val="decimal"/>
      <w:lvlText w:val="%1.%2.%3.%4.%5.%6.%7.%8"/>
      <w:lvlJc w:val="left"/>
      <w:pPr>
        <w:ind w:left="6480" w:hanging="1440"/>
      </w:pPr>
      <w:rPr>
        <w:rFonts w:ascii="Times New Roman" w:eastAsiaTheme="majorEastAsia" w:hAnsi="Times New Roman" w:cstheme="majorBidi" w:hint="default"/>
        <w:sz w:val="18"/>
      </w:rPr>
    </w:lvl>
    <w:lvl w:ilvl="8">
      <w:start w:val="1"/>
      <w:numFmt w:val="decimal"/>
      <w:lvlText w:val="%1.%2.%3.%4.%5.%6.%7.%8.%9"/>
      <w:lvlJc w:val="left"/>
      <w:pPr>
        <w:ind w:left="7200" w:hanging="1440"/>
      </w:pPr>
      <w:rPr>
        <w:rFonts w:ascii="Times New Roman" w:eastAsiaTheme="majorEastAsia" w:hAnsi="Times New Roman" w:cstheme="majorBidi" w:hint="default"/>
        <w:sz w:val="18"/>
      </w:rPr>
    </w:lvl>
  </w:abstractNum>
  <w:abstractNum w:abstractNumId="3">
    <w:nsid w:val="15D3679A"/>
    <w:multiLevelType w:val="hybridMultilevel"/>
    <w:tmpl w:val="4778564E"/>
    <w:lvl w:ilvl="0" w:tplc="7D940B7E">
      <w:start w:val="1"/>
      <w:numFmt w:val="lowerLetter"/>
      <w:lvlText w:val="(%1)"/>
      <w:lvlJc w:val="left"/>
      <w:pPr>
        <w:ind w:left="1789" w:hanging="360"/>
      </w:pPr>
      <w:rPr>
        <w:rFonts w:ascii="Times New Roman" w:hAnsi="Times New Roman" w:cs="Times New Roman" w:hint="default"/>
        <w:sz w:val="18"/>
        <w:szCs w:val="18"/>
      </w:rPr>
    </w:lvl>
    <w:lvl w:ilvl="1" w:tplc="DF18591A" w:tentative="1">
      <w:start w:val="1"/>
      <w:numFmt w:val="lowerLetter"/>
      <w:lvlText w:val="%2."/>
      <w:lvlJc w:val="left"/>
      <w:pPr>
        <w:ind w:left="2509" w:hanging="360"/>
      </w:pPr>
    </w:lvl>
    <w:lvl w:ilvl="2" w:tplc="D51AD41C" w:tentative="1">
      <w:start w:val="1"/>
      <w:numFmt w:val="lowerRoman"/>
      <w:lvlText w:val="%3."/>
      <w:lvlJc w:val="right"/>
      <w:pPr>
        <w:ind w:left="3229" w:hanging="180"/>
      </w:pPr>
    </w:lvl>
    <w:lvl w:ilvl="3" w:tplc="D466CB42" w:tentative="1">
      <w:start w:val="1"/>
      <w:numFmt w:val="decimal"/>
      <w:lvlText w:val="%4."/>
      <w:lvlJc w:val="left"/>
      <w:pPr>
        <w:ind w:left="3949" w:hanging="360"/>
      </w:pPr>
    </w:lvl>
    <w:lvl w:ilvl="4" w:tplc="5998964A" w:tentative="1">
      <w:start w:val="1"/>
      <w:numFmt w:val="lowerLetter"/>
      <w:lvlText w:val="%5."/>
      <w:lvlJc w:val="left"/>
      <w:pPr>
        <w:ind w:left="4669" w:hanging="360"/>
      </w:pPr>
    </w:lvl>
    <w:lvl w:ilvl="5" w:tplc="14B26D60" w:tentative="1">
      <w:start w:val="1"/>
      <w:numFmt w:val="lowerRoman"/>
      <w:lvlText w:val="%6."/>
      <w:lvlJc w:val="right"/>
      <w:pPr>
        <w:ind w:left="5389" w:hanging="180"/>
      </w:pPr>
    </w:lvl>
    <w:lvl w:ilvl="6" w:tplc="58FE9008" w:tentative="1">
      <w:start w:val="1"/>
      <w:numFmt w:val="decimal"/>
      <w:lvlText w:val="%7."/>
      <w:lvlJc w:val="left"/>
      <w:pPr>
        <w:ind w:left="6109" w:hanging="360"/>
      </w:pPr>
    </w:lvl>
    <w:lvl w:ilvl="7" w:tplc="11A4017E" w:tentative="1">
      <w:start w:val="1"/>
      <w:numFmt w:val="lowerLetter"/>
      <w:lvlText w:val="%8."/>
      <w:lvlJc w:val="left"/>
      <w:pPr>
        <w:ind w:left="6829" w:hanging="360"/>
      </w:pPr>
    </w:lvl>
    <w:lvl w:ilvl="8" w:tplc="AAC83D4A" w:tentative="1">
      <w:start w:val="1"/>
      <w:numFmt w:val="lowerRoman"/>
      <w:lvlText w:val="%9."/>
      <w:lvlJc w:val="right"/>
      <w:pPr>
        <w:ind w:left="7549" w:hanging="180"/>
      </w:pPr>
    </w:lvl>
  </w:abstractNum>
  <w:abstractNum w:abstractNumId="4">
    <w:nsid w:val="1DC558D9"/>
    <w:multiLevelType w:val="hybridMultilevel"/>
    <w:tmpl w:val="81F893D2"/>
    <w:lvl w:ilvl="0" w:tplc="10DE79D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DB2324"/>
    <w:multiLevelType w:val="hybridMultilevel"/>
    <w:tmpl w:val="BE44B06A"/>
    <w:lvl w:ilvl="0" w:tplc="6DB06E5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56F4BAE"/>
    <w:multiLevelType w:val="hybridMultilevel"/>
    <w:tmpl w:val="4D1E0000"/>
    <w:lvl w:ilvl="0" w:tplc="D6786B7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76F7D58"/>
    <w:multiLevelType w:val="hybridMultilevel"/>
    <w:tmpl w:val="E4426E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2214BE1"/>
    <w:multiLevelType w:val="hybridMultilevel"/>
    <w:tmpl w:val="8460F67A"/>
    <w:lvl w:ilvl="0" w:tplc="D3B2D600">
      <w:start w:val="1"/>
      <w:numFmt w:val="decimal"/>
      <w:lvlText w:val="3.%1"/>
      <w:lvlJc w:val="left"/>
      <w:pPr>
        <w:ind w:left="720" w:hanging="360"/>
      </w:pPr>
      <w:rPr>
        <w:rFonts w:ascii="Times New Roman" w:hAnsi="Times New Roman" w:cs="Times New Roman" w:hint="default"/>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FF4A4C"/>
    <w:multiLevelType w:val="hybridMultilevel"/>
    <w:tmpl w:val="AA621116"/>
    <w:lvl w:ilvl="0" w:tplc="B71E9044">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F05BC0"/>
    <w:multiLevelType w:val="hybridMultilevel"/>
    <w:tmpl w:val="8A78A1D6"/>
    <w:lvl w:ilvl="0" w:tplc="061CB01C">
      <w:start w:val="1"/>
      <w:numFmt w:val="upperLetter"/>
      <w:lvlText w:val="(%1)"/>
      <w:lvlJc w:val="left"/>
      <w:pPr>
        <w:ind w:left="720" w:hanging="360"/>
      </w:pPr>
      <w:rPr>
        <w:rFonts w:ascii="Times New Roman" w:hAnsi="Times New Roman" w:cs="Times New Roman" w:hint="default"/>
        <w:b w:val="0"/>
        <w:bCs w:val="0"/>
      </w:rPr>
    </w:lvl>
    <w:lvl w:ilvl="1" w:tplc="D16CDDA4">
      <w:start w:val="1"/>
      <w:numFmt w:val="lowerRoman"/>
      <w:lvlText w:val="(%2)"/>
      <w:lvlJc w:val="left"/>
      <w:pPr>
        <w:ind w:left="1440" w:hanging="360"/>
      </w:pPr>
      <w:rPr>
        <w:rFonts w:ascii="Times New Roman" w:hAnsi="Times New Roman" w:cs="Times New Roman" w:hint="default"/>
      </w:rPr>
    </w:lvl>
    <w:lvl w:ilvl="2" w:tplc="6492B1F4">
      <w:start w:val="1"/>
      <w:numFmt w:val="lowerRoman"/>
      <w:lvlText w:val="%3."/>
      <w:lvlJc w:val="right"/>
      <w:pPr>
        <w:ind w:left="2160" w:hanging="180"/>
      </w:pPr>
    </w:lvl>
    <w:lvl w:ilvl="3" w:tplc="B066B09C">
      <w:start w:val="1"/>
      <w:numFmt w:val="decimal"/>
      <w:lvlText w:val="%4."/>
      <w:lvlJc w:val="left"/>
      <w:pPr>
        <w:ind w:left="2880" w:hanging="360"/>
      </w:pPr>
      <w:rPr>
        <w:b/>
        <w:sz w:val="18"/>
        <w:szCs w:val="18"/>
        <w:vertAlign w:val="baseline"/>
      </w:rPr>
    </w:lvl>
    <w:lvl w:ilvl="4" w:tplc="9D461BCE">
      <w:start w:val="1"/>
      <w:numFmt w:val="lowerLetter"/>
      <w:lvlText w:val="%5."/>
      <w:lvlJc w:val="left"/>
      <w:pPr>
        <w:ind w:left="3600" w:hanging="360"/>
      </w:pPr>
    </w:lvl>
    <w:lvl w:ilvl="5" w:tplc="28DC068A">
      <w:start w:val="1"/>
      <w:numFmt w:val="lowerRoman"/>
      <w:lvlText w:val="%6."/>
      <w:lvlJc w:val="right"/>
      <w:pPr>
        <w:ind w:left="4320" w:hanging="180"/>
      </w:pPr>
    </w:lvl>
    <w:lvl w:ilvl="6" w:tplc="214483CA">
      <w:start w:val="1"/>
      <w:numFmt w:val="decimal"/>
      <w:lvlText w:val="%7."/>
      <w:lvlJc w:val="left"/>
      <w:pPr>
        <w:ind w:left="5040" w:hanging="360"/>
      </w:pPr>
    </w:lvl>
    <w:lvl w:ilvl="7" w:tplc="5B9E3262">
      <w:start w:val="1"/>
      <w:numFmt w:val="lowerLetter"/>
      <w:lvlText w:val="%8."/>
      <w:lvlJc w:val="left"/>
      <w:pPr>
        <w:ind w:left="5760" w:hanging="360"/>
      </w:pPr>
    </w:lvl>
    <w:lvl w:ilvl="8" w:tplc="2D22C33A">
      <w:start w:val="1"/>
      <w:numFmt w:val="lowerRoman"/>
      <w:lvlText w:val="%9."/>
      <w:lvlJc w:val="right"/>
      <w:pPr>
        <w:ind w:left="6480" w:hanging="180"/>
      </w:pPr>
    </w:lvl>
  </w:abstractNum>
  <w:abstractNum w:abstractNumId="11">
    <w:nsid w:val="3D2A3112"/>
    <w:multiLevelType w:val="hybridMultilevel"/>
    <w:tmpl w:val="6978B932"/>
    <w:lvl w:ilvl="0" w:tplc="0FFE03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9D0116"/>
    <w:multiLevelType w:val="hybridMultilevel"/>
    <w:tmpl w:val="CFA8D98E"/>
    <w:lvl w:ilvl="0" w:tplc="A51A55C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8F783D"/>
    <w:multiLevelType w:val="hybridMultilevel"/>
    <w:tmpl w:val="608E8244"/>
    <w:lvl w:ilvl="0" w:tplc="4E545128">
      <w:start w:val="1"/>
      <w:numFmt w:val="decimal"/>
      <w:lvlText w:val="11.%1"/>
      <w:lvlJc w:val="left"/>
      <w:pPr>
        <w:ind w:left="-1440" w:hanging="360"/>
      </w:pPr>
      <w:rPr>
        <w:rFonts w:hint="default"/>
        <w:sz w:val="18"/>
        <w:szCs w:val="18"/>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253EB5"/>
    <w:multiLevelType w:val="multilevel"/>
    <w:tmpl w:val="EDAC6AAC"/>
    <w:name w:val="Legal3"/>
    <w:lvl w:ilvl="0">
      <w:start w:val="1"/>
      <w:numFmt w:val="decimal"/>
      <w:pStyle w:val="Legal3L1"/>
      <w:lvlText w:val="%1."/>
      <w:lvlJc w:val="left"/>
      <w:pPr>
        <w:tabs>
          <w:tab w:val="num" w:pos="720"/>
        </w:tabs>
        <w:ind w:left="720" w:hanging="720"/>
      </w:pPr>
      <w:rPr>
        <w:rFonts w:ascii="Times New Roman" w:hAnsi="Times New Roman" w:hint="default"/>
        <w:b/>
        <w:i w:val="0"/>
        <w:caps/>
        <w:strike w:val="0"/>
        <w:dstrike w:val="0"/>
        <w:vanish w:val="0"/>
        <w:color w:val="000000"/>
        <w:sz w:val="24"/>
        <w:u w:val="none"/>
        <w:effect w:val="none"/>
        <w:vertAlign w:val="baseline"/>
      </w:rPr>
    </w:lvl>
    <w:lvl w:ilvl="1">
      <w:start w:val="1"/>
      <w:numFmt w:val="decimal"/>
      <w:pStyle w:val="Legal3L2"/>
      <w:lvlText w:val="%1.%2"/>
      <w:lvlJc w:val="left"/>
      <w:pPr>
        <w:tabs>
          <w:tab w:val="num" w:pos="1350"/>
        </w:tabs>
        <w:ind w:left="135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Legal3L3"/>
      <w:lvlText w:val="%1.%2.%3"/>
      <w:lvlJc w:val="left"/>
      <w:pPr>
        <w:tabs>
          <w:tab w:val="num" w:pos="2448"/>
        </w:tabs>
        <w:ind w:left="2448" w:hanging="100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3">
      <w:start w:val="1"/>
      <w:numFmt w:val="decimal"/>
      <w:pStyle w:val="Legal3L4"/>
      <w:lvlText w:val="%1.%2.%3.%4"/>
      <w:lvlJc w:val="left"/>
      <w:pPr>
        <w:tabs>
          <w:tab w:val="num" w:pos="2160"/>
        </w:tabs>
        <w:ind w:left="216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Legal3L5"/>
      <w:lvlText w:val="(%5)"/>
      <w:lvlJc w:val="left"/>
      <w:pPr>
        <w:tabs>
          <w:tab w:val="num" w:pos="2160"/>
        </w:tabs>
        <w:ind w:left="2160" w:hanging="720"/>
      </w:pPr>
      <w:rPr>
        <w:rFonts w:ascii="Times New Roman" w:hAnsi="Times New Roman" w:hint="default"/>
        <w:b w:val="0"/>
        <w:i w:val="0"/>
        <w:caps w:val="0"/>
        <w:strike w:val="0"/>
        <w:dstrike w:val="0"/>
        <w:vanish w:val="0"/>
        <w:color w:val="000000"/>
        <w:sz w:val="24"/>
        <w:u w:val="none"/>
        <w:effect w:val="none"/>
        <w:vertAlign w:val="baseline"/>
      </w:rPr>
    </w:lvl>
    <w:lvl w:ilvl="5">
      <w:start w:val="1"/>
      <w:numFmt w:val="lowerRoman"/>
      <w:pStyle w:val="Legal3L6"/>
      <w:lvlText w:val="(%6)"/>
      <w:lvlJc w:val="left"/>
      <w:pPr>
        <w:tabs>
          <w:tab w:val="num" w:pos="3312"/>
        </w:tabs>
        <w:ind w:left="3312" w:hanging="720"/>
      </w:pPr>
      <w:rPr>
        <w:b w:val="0"/>
        <w:i w:val="0"/>
        <w:caps w:val="0"/>
        <w:smallCaps w:val="0"/>
        <w:strike w:val="0"/>
        <w:dstrike w:val="0"/>
        <w:vanish w:val="0"/>
        <w:color w:val="000000"/>
        <w:u w:val="none"/>
        <w:effect w:val="none"/>
        <w:vertAlign w:val="baseline"/>
      </w:rPr>
    </w:lvl>
    <w:lvl w:ilvl="6">
      <w:start w:val="1"/>
      <w:numFmt w:val="lowerLetter"/>
      <w:pStyle w:val="Legal3L7"/>
      <w:lvlText w:val="(%7)"/>
      <w:lvlJc w:val="left"/>
      <w:pPr>
        <w:tabs>
          <w:tab w:val="num" w:pos="1440"/>
        </w:tabs>
        <w:ind w:left="0" w:firstLine="720"/>
      </w:pPr>
      <w:rPr>
        <w:b w:val="0"/>
        <w:i w:val="0"/>
        <w:caps w:val="0"/>
        <w:smallCaps w:val="0"/>
        <w:strike w:val="0"/>
        <w:dstrike w:val="0"/>
        <w:vanish w:val="0"/>
        <w:color w:val="000000"/>
        <w:u w:val="none"/>
        <w:effect w:val="none"/>
        <w:vertAlign w:val="baseline"/>
      </w:rPr>
    </w:lvl>
    <w:lvl w:ilvl="7">
      <w:start w:val="1"/>
      <w:numFmt w:val="lowerRoman"/>
      <w:pStyle w:val="Legal3L8"/>
      <w:lvlText w:val="(%8)"/>
      <w:lvlJc w:val="left"/>
      <w:pPr>
        <w:tabs>
          <w:tab w:val="num" w:pos="2160"/>
        </w:tabs>
        <w:ind w:left="0" w:firstLine="1440"/>
      </w:pPr>
      <w:rPr>
        <w:b w:val="0"/>
        <w:i w:val="0"/>
        <w:caps w:val="0"/>
        <w:smallCaps w:val="0"/>
        <w:strike w:val="0"/>
        <w:dstrike w:val="0"/>
        <w:vanish w:val="0"/>
        <w:color w:val="000000"/>
        <w:u w:val="none"/>
        <w:effect w:val="none"/>
        <w:vertAlign w:val="baseline"/>
      </w:rPr>
    </w:lvl>
    <w:lvl w:ilvl="8">
      <w:start w:val="1"/>
      <w:numFmt w:val="decimal"/>
      <w:pStyle w:val="Legal3L9"/>
      <w:lvlText w:val="(%9)"/>
      <w:lvlJc w:val="left"/>
      <w:pPr>
        <w:tabs>
          <w:tab w:val="num" w:pos="2880"/>
        </w:tabs>
        <w:ind w:left="0" w:firstLine="2160"/>
      </w:pPr>
      <w:rPr>
        <w:b w:val="0"/>
        <w:i w:val="0"/>
        <w:caps w:val="0"/>
        <w:smallCaps w:val="0"/>
        <w:strike w:val="0"/>
        <w:dstrike w:val="0"/>
        <w:vanish w:val="0"/>
        <w:color w:val="000000"/>
        <w:u w:val="none"/>
        <w:effect w:val="none"/>
        <w:vertAlign w:val="baseline"/>
      </w:rPr>
    </w:lvl>
  </w:abstractNum>
  <w:abstractNum w:abstractNumId="15">
    <w:nsid w:val="4C4365C6"/>
    <w:multiLevelType w:val="hybridMultilevel"/>
    <w:tmpl w:val="AA4470CC"/>
    <w:lvl w:ilvl="0" w:tplc="DF6021DC">
      <w:start w:val="1"/>
      <w:numFmt w:val="lowerLetter"/>
      <w:lvlText w:val="(%1)"/>
      <w:lvlJc w:val="left"/>
      <w:pPr>
        <w:ind w:left="1440" w:hanging="360"/>
      </w:pPr>
      <w:rPr>
        <w:rFonts w:ascii="Times New Roman" w:hAnsi="Times New Roman" w:cs="Times New Roman" w:hint="default"/>
        <w:sz w:val="18"/>
        <w:szCs w:val="18"/>
      </w:rPr>
    </w:lvl>
    <w:lvl w:ilvl="1" w:tplc="7E062D76">
      <w:start w:val="1"/>
      <w:numFmt w:val="lowerLetter"/>
      <w:lvlText w:val="%2."/>
      <w:lvlJc w:val="left"/>
      <w:pPr>
        <w:tabs>
          <w:tab w:val="num" w:pos="1440"/>
        </w:tabs>
        <w:ind w:left="1440" w:hanging="360"/>
      </w:pPr>
    </w:lvl>
    <w:lvl w:ilvl="2" w:tplc="7AF8E130">
      <w:start w:val="1"/>
      <w:numFmt w:val="lowerRoman"/>
      <w:lvlText w:val="%3."/>
      <w:lvlJc w:val="right"/>
      <w:pPr>
        <w:tabs>
          <w:tab w:val="num" w:pos="2160"/>
        </w:tabs>
        <w:ind w:left="2160" w:hanging="180"/>
      </w:pPr>
    </w:lvl>
    <w:lvl w:ilvl="3" w:tplc="A9941FCE">
      <w:start w:val="1"/>
      <w:numFmt w:val="decimal"/>
      <w:lvlText w:val="%4."/>
      <w:lvlJc w:val="left"/>
      <w:pPr>
        <w:tabs>
          <w:tab w:val="num" w:pos="2880"/>
        </w:tabs>
        <w:ind w:left="2880" w:hanging="360"/>
      </w:pPr>
    </w:lvl>
    <w:lvl w:ilvl="4" w:tplc="65FE17A8">
      <w:start w:val="1"/>
      <w:numFmt w:val="lowerLetter"/>
      <w:lvlText w:val="%5."/>
      <w:lvlJc w:val="left"/>
      <w:pPr>
        <w:tabs>
          <w:tab w:val="num" w:pos="3600"/>
        </w:tabs>
        <w:ind w:left="3600" w:hanging="360"/>
      </w:pPr>
    </w:lvl>
    <w:lvl w:ilvl="5" w:tplc="E0584EAA">
      <w:start w:val="1"/>
      <w:numFmt w:val="lowerRoman"/>
      <w:lvlText w:val="%6."/>
      <w:lvlJc w:val="right"/>
      <w:pPr>
        <w:tabs>
          <w:tab w:val="num" w:pos="4320"/>
        </w:tabs>
        <w:ind w:left="4320" w:hanging="180"/>
      </w:pPr>
    </w:lvl>
    <w:lvl w:ilvl="6" w:tplc="41D26ED8">
      <w:start w:val="1"/>
      <w:numFmt w:val="decimal"/>
      <w:lvlText w:val="%7."/>
      <w:lvlJc w:val="left"/>
      <w:pPr>
        <w:tabs>
          <w:tab w:val="num" w:pos="5040"/>
        </w:tabs>
        <w:ind w:left="5040" w:hanging="360"/>
      </w:pPr>
    </w:lvl>
    <w:lvl w:ilvl="7" w:tplc="C80873DA">
      <w:start w:val="1"/>
      <w:numFmt w:val="lowerLetter"/>
      <w:lvlText w:val="%8."/>
      <w:lvlJc w:val="left"/>
      <w:pPr>
        <w:tabs>
          <w:tab w:val="num" w:pos="5760"/>
        </w:tabs>
        <w:ind w:left="5760" w:hanging="360"/>
      </w:pPr>
    </w:lvl>
    <w:lvl w:ilvl="8" w:tplc="E09C6458">
      <w:start w:val="1"/>
      <w:numFmt w:val="lowerRoman"/>
      <w:lvlText w:val="%9."/>
      <w:lvlJc w:val="right"/>
      <w:pPr>
        <w:tabs>
          <w:tab w:val="num" w:pos="6480"/>
        </w:tabs>
        <w:ind w:left="6480" w:hanging="180"/>
      </w:pPr>
    </w:lvl>
  </w:abstractNum>
  <w:abstractNum w:abstractNumId="16">
    <w:nsid w:val="4DC54782"/>
    <w:multiLevelType w:val="multilevel"/>
    <w:tmpl w:val="1D7EF346"/>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7">
    <w:nsid w:val="4E0445A2"/>
    <w:multiLevelType w:val="hybridMultilevel"/>
    <w:tmpl w:val="C6206090"/>
    <w:lvl w:ilvl="0" w:tplc="EAC2D9A6">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BC39C6"/>
    <w:multiLevelType w:val="hybridMultilevel"/>
    <w:tmpl w:val="CED0A3C6"/>
    <w:lvl w:ilvl="0" w:tplc="94BEAD2C">
      <w:start w:val="1"/>
      <w:numFmt w:val="lowerLetter"/>
      <w:lvlText w:val="(%1)"/>
      <w:lvlJc w:val="left"/>
      <w:pPr>
        <w:ind w:left="720" w:hanging="360"/>
      </w:pPr>
      <w:rPr>
        <w:rFonts w:ascii="Times New Roman" w:hAnsi="Times New Roman" w:cs="Times New Roman" w:hint="default"/>
        <w:sz w:val="18"/>
        <w:szCs w:val="18"/>
      </w:rPr>
    </w:lvl>
    <w:lvl w:ilvl="1" w:tplc="D292BF6A" w:tentative="1">
      <w:start w:val="1"/>
      <w:numFmt w:val="lowerLetter"/>
      <w:lvlText w:val="%2."/>
      <w:lvlJc w:val="left"/>
      <w:pPr>
        <w:ind w:left="1440" w:hanging="360"/>
      </w:pPr>
    </w:lvl>
    <w:lvl w:ilvl="2" w:tplc="FFC492C8">
      <w:start w:val="1"/>
      <w:numFmt w:val="lowerRoman"/>
      <w:lvlText w:val="%3."/>
      <w:lvlJc w:val="right"/>
      <w:pPr>
        <w:ind w:left="2160" w:hanging="180"/>
      </w:pPr>
    </w:lvl>
    <w:lvl w:ilvl="3" w:tplc="7D164712" w:tentative="1">
      <w:start w:val="1"/>
      <w:numFmt w:val="decimal"/>
      <w:lvlText w:val="%4."/>
      <w:lvlJc w:val="left"/>
      <w:pPr>
        <w:ind w:left="2880" w:hanging="360"/>
      </w:pPr>
    </w:lvl>
    <w:lvl w:ilvl="4" w:tplc="FF7CD8B0" w:tentative="1">
      <w:start w:val="1"/>
      <w:numFmt w:val="lowerLetter"/>
      <w:lvlText w:val="%5."/>
      <w:lvlJc w:val="left"/>
      <w:pPr>
        <w:ind w:left="3600" w:hanging="360"/>
      </w:pPr>
    </w:lvl>
    <w:lvl w:ilvl="5" w:tplc="5B08B9CE" w:tentative="1">
      <w:start w:val="1"/>
      <w:numFmt w:val="lowerRoman"/>
      <w:lvlText w:val="%6."/>
      <w:lvlJc w:val="right"/>
      <w:pPr>
        <w:ind w:left="4320" w:hanging="180"/>
      </w:pPr>
    </w:lvl>
    <w:lvl w:ilvl="6" w:tplc="92C03720" w:tentative="1">
      <w:start w:val="1"/>
      <w:numFmt w:val="decimal"/>
      <w:lvlText w:val="%7."/>
      <w:lvlJc w:val="left"/>
      <w:pPr>
        <w:ind w:left="5040" w:hanging="360"/>
      </w:pPr>
    </w:lvl>
    <w:lvl w:ilvl="7" w:tplc="3E2A5702" w:tentative="1">
      <w:start w:val="1"/>
      <w:numFmt w:val="lowerLetter"/>
      <w:lvlText w:val="%8."/>
      <w:lvlJc w:val="left"/>
      <w:pPr>
        <w:ind w:left="5760" w:hanging="360"/>
      </w:pPr>
    </w:lvl>
    <w:lvl w:ilvl="8" w:tplc="7E6EE4CC" w:tentative="1">
      <w:start w:val="1"/>
      <w:numFmt w:val="lowerRoman"/>
      <w:lvlText w:val="%9."/>
      <w:lvlJc w:val="right"/>
      <w:pPr>
        <w:ind w:left="6480" w:hanging="180"/>
      </w:pPr>
    </w:lvl>
  </w:abstractNum>
  <w:abstractNum w:abstractNumId="19">
    <w:nsid w:val="5831132C"/>
    <w:multiLevelType w:val="hybridMultilevel"/>
    <w:tmpl w:val="09845CFE"/>
    <w:lvl w:ilvl="0" w:tplc="A6C4315E">
      <w:start w:val="1"/>
      <w:numFmt w:val="upperLetter"/>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0">
    <w:nsid w:val="59031943"/>
    <w:multiLevelType w:val="hybridMultilevel"/>
    <w:tmpl w:val="70644364"/>
    <w:lvl w:ilvl="0" w:tplc="7A8E08D0">
      <w:start w:val="1"/>
      <w:numFmt w:val="decimal"/>
      <w:lvlText w:val="9.%1"/>
      <w:lvlJc w:val="left"/>
      <w:pPr>
        <w:ind w:left="720" w:hanging="360"/>
      </w:pPr>
      <w:rPr>
        <w:rFonts w:hint="default"/>
        <w:sz w:val="18"/>
        <w:szCs w:val="1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BD534D"/>
    <w:multiLevelType w:val="hybridMultilevel"/>
    <w:tmpl w:val="12489336"/>
    <w:lvl w:ilvl="0" w:tplc="EF66E5FE">
      <w:start w:val="1"/>
      <w:numFmt w:val="decimal"/>
      <w:lvlText w:val="%1."/>
      <w:lvlJc w:val="left"/>
      <w:pPr>
        <w:ind w:left="720" w:hanging="360"/>
      </w:pPr>
      <w:rPr>
        <w:rFonts w:ascii="Times New Roman" w:hAnsi="Times New Roman" w:cs="Times New Roman" w:hint="default"/>
        <w:sz w:val="18"/>
        <w:szCs w:val="1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CD2D00"/>
    <w:multiLevelType w:val="hybridMultilevel"/>
    <w:tmpl w:val="C164B2A0"/>
    <w:lvl w:ilvl="0" w:tplc="3196A956">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FCB4379"/>
    <w:multiLevelType w:val="hybridMultilevel"/>
    <w:tmpl w:val="DCB0F4F2"/>
    <w:lvl w:ilvl="0" w:tplc="FFFFFFFF">
      <w:start w:val="1"/>
      <w:numFmt w:val="upperLetter"/>
      <w:pStyle w:val="Recitals"/>
      <w:lvlText w:val="(%1)"/>
      <w:lvlJc w:val="left"/>
      <w:pPr>
        <w:tabs>
          <w:tab w:val="num" w:pos="567"/>
        </w:tabs>
        <w:ind w:left="567" w:hanging="567"/>
      </w:pPr>
      <w:rPr>
        <w:rFonts w:hint="default"/>
      </w:rPr>
    </w:lvl>
    <w:lvl w:ilvl="1" w:tplc="79729FD6">
      <w:numFmt w:val="bullet"/>
      <w:lvlText w:val="-"/>
      <w:lvlJc w:val="left"/>
      <w:pPr>
        <w:tabs>
          <w:tab w:val="num" w:pos="1755"/>
        </w:tabs>
        <w:ind w:left="1755" w:hanging="675"/>
      </w:pPr>
      <w:rPr>
        <w:rFonts w:ascii="Times New Roman" w:eastAsia="PMingLiU" w:hAnsi="Times New Roman" w:cs="Times New Roman"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637A7E74"/>
    <w:multiLevelType w:val="hybridMultilevel"/>
    <w:tmpl w:val="D6CE1FF8"/>
    <w:lvl w:ilvl="0" w:tplc="F7BA48DE">
      <w:start w:val="1"/>
      <w:numFmt w:val="decimal"/>
      <w:lvlText w:val="7.%1"/>
      <w:lvlJc w:val="left"/>
      <w:pPr>
        <w:ind w:left="-36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466C57"/>
    <w:multiLevelType w:val="hybridMultilevel"/>
    <w:tmpl w:val="4C86093A"/>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E3291A"/>
    <w:multiLevelType w:val="hybridMultilevel"/>
    <w:tmpl w:val="E10C1A3A"/>
    <w:lvl w:ilvl="0" w:tplc="28828158">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D568CA"/>
    <w:multiLevelType w:val="hybridMultilevel"/>
    <w:tmpl w:val="A08A372C"/>
    <w:lvl w:ilvl="0" w:tplc="0FFE03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1CF5940"/>
    <w:multiLevelType w:val="hybridMultilevel"/>
    <w:tmpl w:val="B9A46A98"/>
    <w:lvl w:ilvl="0" w:tplc="EBAA8BB0">
      <w:start w:val="1"/>
      <w:numFmt w:val="decimal"/>
      <w:lvlText w:val="8.%1"/>
      <w:lvlJc w:val="left"/>
      <w:pPr>
        <w:ind w:left="720" w:hanging="360"/>
      </w:pPr>
      <w:rPr>
        <w:rFonts w:ascii="Times New Roman" w:hAnsi="Times New Roman"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D14D19"/>
    <w:multiLevelType w:val="multilevel"/>
    <w:tmpl w:val="A47E0D9A"/>
    <w:lvl w:ilvl="0">
      <w:start w:val="26"/>
      <w:numFmt w:val="decimal"/>
      <w:lvlText w:val="%1"/>
      <w:lvlJc w:val="left"/>
      <w:pPr>
        <w:ind w:left="420" w:hanging="420"/>
      </w:pPr>
      <w:rPr>
        <w:rFonts w:hint="default"/>
      </w:rPr>
    </w:lvl>
    <w:lvl w:ilvl="1">
      <w:start w:val="1"/>
      <w:numFmt w:val="decimal"/>
      <w:lvlText w:val="13.%2"/>
      <w:lvlJc w:val="left"/>
      <w:pPr>
        <w:ind w:left="420" w:hanging="420"/>
      </w:pPr>
      <w:rPr>
        <w:rFonts w:hint="default"/>
        <w:b w:val="0"/>
        <w:color w:val="auto"/>
        <w:sz w:val="18"/>
        <w:szCs w:val="1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5"/>
  </w:num>
  <w:num w:numId="2">
    <w:abstractNumId w:val="23"/>
  </w:num>
  <w:num w:numId="3">
    <w:abstractNumId w:val="10"/>
  </w:num>
  <w:num w:numId="4">
    <w:abstractNumId w:val="18"/>
  </w:num>
  <w:num w:numId="5">
    <w:abstractNumId w:val="17"/>
  </w:num>
  <w:num w:numId="6">
    <w:abstractNumId w:val="22"/>
  </w:num>
  <w:num w:numId="7">
    <w:abstractNumId w:val="8"/>
  </w:num>
  <w:num w:numId="8">
    <w:abstractNumId w:val="14"/>
  </w:num>
  <w:num w:numId="9">
    <w:abstractNumId w:val="4"/>
  </w:num>
  <w:num w:numId="10">
    <w:abstractNumId w:val="3"/>
  </w:num>
  <w:num w:numId="11">
    <w:abstractNumId w:val="24"/>
  </w:num>
  <w:num w:numId="12">
    <w:abstractNumId w:val="6"/>
  </w:num>
  <w:num w:numId="13">
    <w:abstractNumId w:val="0"/>
  </w:num>
  <w:num w:numId="14">
    <w:abstractNumId w:val="11"/>
  </w:num>
  <w:num w:numId="15">
    <w:abstractNumId w:val="12"/>
  </w:num>
  <w:num w:numId="16">
    <w:abstractNumId w:val="27"/>
  </w:num>
  <w:num w:numId="17">
    <w:abstractNumId w:val="28"/>
  </w:num>
  <w:num w:numId="18">
    <w:abstractNumId w:val="26"/>
  </w:num>
  <w:num w:numId="19">
    <w:abstractNumId w:val="15"/>
  </w:num>
  <w:num w:numId="20">
    <w:abstractNumId w:val="13"/>
  </w:num>
  <w:num w:numId="21">
    <w:abstractNumId w:val="9"/>
  </w:num>
  <w:num w:numId="22">
    <w:abstractNumId w:val="29"/>
  </w:num>
  <w:num w:numId="23">
    <w:abstractNumId w:val="20"/>
  </w:num>
  <w:num w:numId="24">
    <w:abstractNumId w:val="21"/>
  </w:num>
  <w:num w:numId="25">
    <w:abstractNumId w:val="1"/>
  </w:num>
  <w:num w:numId="26">
    <w:abstractNumId w:val="5"/>
  </w:num>
  <w:num w:numId="27">
    <w:abstractNumId w:val="7"/>
  </w:num>
  <w:num w:numId="28">
    <w:abstractNumId w:val="16"/>
  </w:num>
  <w:num w:numId="29">
    <w:abstractNumId w:val="2"/>
  </w:num>
  <w:num w:numId="30">
    <w:abstractNumId w:val="23"/>
  </w:num>
  <w:num w:numId="31">
    <w:abstractNumId w:val="23"/>
  </w:num>
  <w:num w:numId="32">
    <w:abstractNumId w:val="23"/>
  </w:num>
  <w:num w:numId="33">
    <w:abstractNumId w:val="23"/>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sTQzNzSwtDQ0MzcyNzVW0lEKTi0uzszPAykwrAUAj/xsqywAAAA="/>
  </w:docVars>
  <w:rsids>
    <w:rsidRoot w:val="009F2057"/>
    <w:rsid w:val="00017A92"/>
    <w:rsid w:val="000A57F8"/>
    <w:rsid w:val="000C0BDC"/>
    <w:rsid w:val="00161725"/>
    <w:rsid w:val="001A2526"/>
    <w:rsid w:val="001A615D"/>
    <w:rsid w:val="001D4137"/>
    <w:rsid w:val="001F7270"/>
    <w:rsid w:val="00200D18"/>
    <w:rsid w:val="00214BC5"/>
    <w:rsid w:val="00240F20"/>
    <w:rsid w:val="002627D6"/>
    <w:rsid w:val="00271E1F"/>
    <w:rsid w:val="002C6B41"/>
    <w:rsid w:val="002F6F5F"/>
    <w:rsid w:val="00302251"/>
    <w:rsid w:val="003337B7"/>
    <w:rsid w:val="00334909"/>
    <w:rsid w:val="00354523"/>
    <w:rsid w:val="00356890"/>
    <w:rsid w:val="00362BC0"/>
    <w:rsid w:val="00394A2B"/>
    <w:rsid w:val="003B2214"/>
    <w:rsid w:val="00433AE9"/>
    <w:rsid w:val="00467819"/>
    <w:rsid w:val="00487D84"/>
    <w:rsid w:val="004B2CCC"/>
    <w:rsid w:val="005A631B"/>
    <w:rsid w:val="006C1F0A"/>
    <w:rsid w:val="006D4DCB"/>
    <w:rsid w:val="006F6D66"/>
    <w:rsid w:val="007133FC"/>
    <w:rsid w:val="0076472A"/>
    <w:rsid w:val="00787BA4"/>
    <w:rsid w:val="007C3B80"/>
    <w:rsid w:val="007D4E96"/>
    <w:rsid w:val="00830027"/>
    <w:rsid w:val="00832462"/>
    <w:rsid w:val="00837BC5"/>
    <w:rsid w:val="008D13D2"/>
    <w:rsid w:val="008F5919"/>
    <w:rsid w:val="009835F7"/>
    <w:rsid w:val="009F2057"/>
    <w:rsid w:val="00A634B1"/>
    <w:rsid w:val="00A921C5"/>
    <w:rsid w:val="00B02CBC"/>
    <w:rsid w:val="00B1074D"/>
    <w:rsid w:val="00B2424E"/>
    <w:rsid w:val="00B76EB7"/>
    <w:rsid w:val="00B97226"/>
    <w:rsid w:val="00BB40C4"/>
    <w:rsid w:val="00BF65ED"/>
    <w:rsid w:val="00C04BEC"/>
    <w:rsid w:val="00C47CB6"/>
    <w:rsid w:val="00C579C0"/>
    <w:rsid w:val="00C63054"/>
    <w:rsid w:val="00C80BB7"/>
    <w:rsid w:val="00C81455"/>
    <w:rsid w:val="00C86D40"/>
    <w:rsid w:val="00D55EC9"/>
    <w:rsid w:val="00DA1D6B"/>
    <w:rsid w:val="00DB613B"/>
    <w:rsid w:val="00DC0F14"/>
    <w:rsid w:val="00DE639C"/>
    <w:rsid w:val="00E063C2"/>
    <w:rsid w:val="00E702ED"/>
    <w:rsid w:val="00ED1666"/>
    <w:rsid w:val="00EF2638"/>
    <w:rsid w:val="00F00E71"/>
    <w:rsid w:val="00F36B44"/>
    <w:rsid w:val="00F64A80"/>
    <w:rsid w:val="00F91C37"/>
    <w:rsid w:val="00FD4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EB7"/>
    <w:pPr>
      <w:spacing w:after="200" w:line="276" w:lineRule="auto"/>
    </w:pPr>
    <w:rPr>
      <w:rFonts w:eastAsiaTheme="minorEastAsia"/>
    </w:rPr>
  </w:style>
  <w:style w:type="paragraph" w:styleId="Heading1">
    <w:name w:val="heading 1"/>
    <w:basedOn w:val="Normal"/>
    <w:next w:val="Normal"/>
    <w:link w:val="Heading1Char"/>
    <w:uiPriority w:val="9"/>
    <w:qFormat/>
    <w:rsid w:val="00B76EB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9"/>
    <w:qFormat/>
    <w:rsid w:val="00B76EB7"/>
    <w:pPr>
      <w:autoSpaceDE w:val="0"/>
      <w:autoSpaceDN w:val="0"/>
      <w:adjustRightInd w:val="0"/>
      <w:spacing w:after="0" w:line="240" w:lineRule="auto"/>
      <w:outlineLvl w:val="1"/>
    </w:pPr>
    <w:rPr>
      <w:rFonts w:ascii="Century" w:eastAsia="Calibri" w:hAnsi="Century"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EB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9"/>
    <w:rsid w:val="00B76EB7"/>
    <w:rPr>
      <w:rFonts w:ascii="Century" w:eastAsia="Calibri" w:hAnsi="Century" w:cs="Times New Roman"/>
      <w:sz w:val="24"/>
      <w:szCs w:val="24"/>
    </w:rPr>
  </w:style>
  <w:style w:type="paragraph" w:customStyle="1" w:styleId="WW-BodyText2">
    <w:name w:val="WW-Body Text 2"/>
    <w:basedOn w:val="Normal"/>
    <w:rsid w:val="00B76EB7"/>
    <w:pPr>
      <w:suppressAutoHyphens/>
      <w:spacing w:after="120" w:line="240" w:lineRule="auto"/>
      <w:jc w:val="both"/>
    </w:pPr>
    <w:rPr>
      <w:rFonts w:ascii="Zurich BT" w:eastAsia="Times New Roman" w:hAnsi="Zurich BT" w:cs="Times New Roman"/>
      <w:spacing w:val="6"/>
      <w:szCs w:val="20"/>
      <w:lang w:eastAsia="ar-SA"/>
    </w:rPr>
  </w:style>
  <w:style w:type="paragraph" w:customStyle="1" w:styleId="Recitals">
    <w:name w:val="Recitals"/>
    <w:basedOn w:val="Normal"/>
    <w:rsid w:val="00B76EB7"/>
    <w:pPr>
      <w:numPr>
        <w:numId w:val="2"/>
      </w:numPr>
      <w:spacing w:after="140" w:line="290" w:lineRule="auto"/>
      <w:jc w:val="both"/>
    </w:pPr>
    <w:rPr>
      <w:rFonts w:ascii="Arial" w:eastAsia="PMingLiU" w:hAnsi="Arial" w:cs="Mangal"/>
      <w:kern w:val="20"/>
      <w:sz w:val="20"/>
      <w:szCs w:val="24"/>
    </w:rPr>
  </w:style>
  <w:style w:type="paragraph" w:styleId="Header">
    <w:name w:val="header"/>
    <w:aliases w:val="h,*Header,Bold Header"/>
    <w:basedOn w:val="Normal"/>
    <w:link w:val="HeaderChar"/>
    <w:uiPriority w:val="99"/>
    <w:unhideWhenUsed/>
    <w:rsid w:val="00B76EB7"/>
    <w:pPr>
      <w:tabs>
        <w:tab w:val="center" w:pos="4680"/>
        <w:tab w:val="right" w:pos="9360"/>
      </w:tabs>
      <w:spacing w:after="0" w:line="240" w:lineRule="auto"/>
    </w:pPr>
    <w:rPr>
      <w:rFonts w:ascii="Calibri" w:eastAsia="Calibri" w:hAnsi="Calibri" w:cs="Times New Roman"/>
    </w:rPr>
  </w:style>
  <w:style w:type="character" w:customStyle="1" w:styleId="HeaderChar">
    <w:name w:val="Header Char"/>
    <w:aliases w:val="h Char,*Header Char,Bold Header Char"/>
    <w:basedOn w:val="DefaultParagraphFont"/>
    <w:link w:val="Header"/>
    <w:uiPriority w:val="99"/>
    <w:rsid w:val="00B76EB7"/>
    <w:rPr>
      <w:rFonts w:ascii="Calibri" w:eastAsia="Calibri" w:hAnsi="Calibri" w:cs="Times New Roman"/>
    </w:rPr>
  </w:style>
  <w:style w:type="paragraph" w:styleId="ListParagraph">
    <w:name w:val="List Paragraph"/>
    <w:basedOn w:val="Normal"/>
    <w:uiPriority w:val="34"/>
    <w:qFormat/>
    <w:rsid w:val="00B76EB7"/>
    <w:pPr>
      <w:ind w:left="720"/>
      <w:contextualSpacing/>
    </w:pPr>
  </w:style>
  <w:style w:type="paragraph" w:customStyle="1" w:styleId="Legal3L1">
    <w:name w:val="Legal3_L1"/>
    <w:basedOn w:val="Normal"/>
    <w:next w:val="Normal"/>
    <w:rsid w:val="00B76EB7"/>
    <w:pPr>
      <w:numPr>
        <w:numId w:val="8"/>
      </w:numPr>
      <w:spacing w:after="240" w:line="240" w:lineRule="auto"/>
      <w:outlineLvl w:val="0"/>
    </w:pPr>
    <w:rPr>
      <w:rFonts w:ascii="Times New Roman" w:eastAsia="Times New Roman" w:hAnsi="Times New Roman" w:cs="Times New Roman"/>
      <w:sz w:val="24"/>
      <w:szCs w:val="20"/>
      <w:lang w:val="en-GB"/>
    </w:rPr>
  </w:style>
  <w:style w:type="paragraph" w:customStyle="1" w:styleId="Legal3L2">
    <w:name w:val="Legal3_L2"/>
    <w:basedOn w:val="Legal3L1"/>
    <w:next w:val="Normal"/>
    <w:rsid w:val="00B76EB7"/>
    <w:pPr>
      <w:numPr>
        <w:ilvl w:val="1"/>
      </w:numPr>
      <w:jc w:val="both"/>
      <w:outlineLvl w:val="1"/>
    </w:pPr>
    <w:rPr>
      <w:rFonts w:ascii="Calibri" w:hAnsi="Calibri"/>
      <w:sz w:val="22"/>
      <w:szCs w:val="22"/>
    </w:rPr>
  </w:style>
  <w:style w:type="paragraph" w:customStyle="1" w:styleId="Legal3L3">
    <w:name w:val="Legal3_L3"/>
    <w:basedOn w:val="Legal3L2"/>
    <w:next w:val="Normal"/>
    <w:rsid w:val="00B76EB7"/>
    <w:pPr>
      <w:numPr>
        <w:ilvl w:val="2"/>
      </w:numPr>
      <w:tabs>
        <w:tab w:val="clear" w:pos="2448"/>
        <w:tab w:val="num" w:pos="360"/>
      </w:tabs>
      <w:outlineLvl w:val="2"/>
    </w:pPr>
  </w:style>
  <w:style w:type="paragraph" w:customStyle="1" w:styleId="Legal3L4">
    <w:name w:val="Legal3_L4"/>
    <w:basedOn w:val="Legal3L3"/>
    <w:next w:val="Normal"/>
    <w:rsid w:val="00B76EB7"/>
    <w:pPr>
      <w:numPr>
        <w:ilvl w:val="3"/>
      </w:numPr>
      <w:tabs>
        <w:tab w:val="clear" w:pos="2160"/>
        <w:tab w:val="num" w:pos="360"/>
        <w:tab w:val="left" w:pos="3510"/>
      </w:tabs>
      <w:ind w:left="3510" w:hanging="1080"/>
      <w:outlineLvl w:val="3"/>
    </w:pPr>
  </w:style>
  <w:style w:type="paragraph" w:customStyle="1" w:styleId="Legal3L5">
    <w:name w:val="Legal3_L5"/>
    <w:basedOn w:val="Legal3L4"/>
    <w:next w:val="Normal"/>
    <w:rsid w:val="00B76EB7"/>
    <w:pPr>
      <w:numPr>
        <w:ilvl w:val="4"/>
      </w:numPr>
      <w:tabs>
        <w:tab w:val="clear" w:pos="2160"/>
        <w:tab w:val="num" w:pos="360"/>
      </w:tabs>
      <w:outlineLvl w:val="4"/>
    </w:pPr>
  </w:style>
  <w:style w:type="paragraph" w:customStyle="1" w:styleId="Legal3L6">
    <w:name w:val="Legal3_L6"/>
    <w:basedOn w:val="Legal3L5"/>
    <w:next w:val="Normal"/>
    <w:rsid w:val="00B76EB7"/>
    <w:pPr>
      <w:numPr>
        <w:ilvl w:val="5"/>
      </w:numPr>
      <w:tabs>
        <w:tab w:val="clear" w:pos="3312"/>
        <w:tab w:val="num" w:pos="360"/>
        <w:tab w:val="num" w:pos="3240"/>
      </w:tabs>
      <w:ind w:left="3240" w:hanging="648"/>
      <w:outlineLvl w:val="5"/>
    </w:pPr>
  </w:style>
  <w:style w:type="paragraph" w:customStyle="1" w:styleId="Legal3L7">
    <w:name w:val="Legal3_L7"/>
    <w:basedOn w:val="Legal3L6"/>
    <w:next w:val="Normal"/>
    <w:rsid w:val="00B76EB7"/>
    <w:pPr>
      <w:numPr>
        <w:ilvl w:val="6"/>
      </w:numPr>
      <w:tabs>
        <w:tab w:val="clear" w:pos="1440"/>
        <w:tab w:val="num" w:pos="360"/>
      </w:tabs>
      <w:outlineLvl w:val="6"/>
    </w:pPr>
  </w:style>
  <w:style w:type="paragraph" w:customStyle="1" w:styleId="Legal3L8">
    <w:name w:val="Legal3_L8"/>
    <w:basedOn w:val="Legal3L7"/>
    <w:next w:val="Normal"/>
    <w:rsid w:val="00B76EB7"/>
    <w:pPr>
      <w:numPr>
        <w:ilvl w:val="7"/>
      </w:numPr>
      <w:tabs>
        <w:tab w:val="clear" w:pos="2160"/>
        <w:tab w:val="num" w:pos="360"/>
      </w:tabs>
      <w:outlineLvl w:val="7"/>
    </w:pPr>
  </w:style>
  <w:style w:type="paragraph" w:customStyle="1" w:styleId="Legal3L9">
    <w:name w:val="Legal3_L9"/>
    <w:basedOn w:val="Legal3L8"/>
    <w:next w:val="Normal"/>
    <w:rsid w:val="00B76EB7"/>
    <w:pPr>
      <w:numPr>
        <w:ilvl w:val="8"/>
      </w:numPr>
      <w:tabs>
        <w:tab w:val="clear" w:pos="2880"/>
        <w:tab w:val="num" w:pos="360"/>
      </w:tabs>
      <w:outlineLvl w:val="8"/>
    </w:pPr>
  </w:style>
  <w:style w:type="paragraph" w:styleId="BodyText">
    <w:name w:val="Body Text"/>
    <w:aliases w:val="body indent,bt, ändrad,ändrad,body text,body text1,bt1,body text2,bt2,body text11,bt11,body text3,bt3,paragraph 2,paragraph 21,EHPT,Body Text2,b,body text4,body text5,body text6,body text7,body text8,body text9,body text21,body text31"/>
    <w:basedOn w:val="Normal"/>
    <w:link w:val="BodyTextChar"/>
    <w:unhideWhenUsed/>
    <w:rsid w:val="00B76EB7"/>
    <w:pPr>
      <w:spacing w:after="120"/>
    </w:pPr>
    <w:rPr>
      <w:rFonts w:ascii="Calibri" w:eastAsia="Calibri" w:hAnsi="Calibri" w:cs="Times New Roman"/>
    </w:rPr>
  </w:style>
  <w:style w:type="character" w:customStyle="1" w:styleId="BodyTextChar">
    <w:name w:val="Body Text Char"/>
    <w:aliases w:val="body indent Char,bt Char, ändrad Char,ändrad Char,body text Char,body text1 Char,bt1 Char,body text2 Char,bt2 Char,body text11 Char,bt11 Char,body text3 Char,bt3 Char,paragraph 2 Char,paragraph 21 Char,EHPT Char,Body Text2 Char,b Char"/>
    <w:basedOn w:val="DefaultParagraphFont"/>
    <w:link w:val="BodyText"/>
    <w:rsid w:val="00B76EB7"/>
    <w:rPr>
      <w:rFonts w:ascii="Calibri" w:eastAsia="Calibri" w:hAnsi="Calibri" w:cs="Times New Roman"/>
    </w:rPr>
  </w:style>
  <w:style w:type="paragraph" w:customStyle="1" w:styleId="Body">
    <w:name w:val="Body"/>
    <w:basedOn w:val="Normal"/>
    <w:rsid w:val="00B76EB7"/>
    <w:pPr>
      <w:spacing w:after="140" w:line="290" w:lineRule="auto"/>
      <w:jc w:val="both"/>
    </w:pPr>
    <w:rPr>
      <w:rFonts w:ascii="Arial" w:eastAsia="PMingLiU" w:hAnsi="Arial" w:cs="Mangal"/>
      <w:kern w:val="20"/>
      <w:sz w:val="20"/>
      <w:szCs w:val="24"/>
    </w:rPr>
  </w:style>
  <w:style w:type="paragraph" w:styleId="Footer">
    <w:name w:val="footer"/>
    <w:basedOn w:val="Normal"/>
    <w:link w:val="FooterChar"/>
    <w:uiPriority w:val="99"/>
    <w:unhideWhenUsed/>
    <w:rsid w:val="00B76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EB7"/>
    <w:rPr>
      <w:rFonts w:eastAsiaTheme="minorEastAsia"/>
    </w:rPr>
  </w:style>
  <w:style w:type="table" w:styleId="TableGrid">
    <w:name w:val="Table Grid"/>
    <w:basedOn w:val="TableNormal"/>
    <w:uiPriority w:val="39"/>
    <w:rsid w:val="008D13D2"/>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30027"/>
    <w:rPr>
      <w:sz w:val="16"/>
      <w:szCs w:val="16"/>
    </w:rPr>
  </w:style>
  <w:style w:type="paragraph" w:styleId="CommentText">
    <w:name w:val="annotation text"/>
    <w:basedOn w:val="Normal"/>
    <w:link w:val="CommentTextChar"/>
    <w:uiPriority w:val="99"/>
    <w:semiHidden/>
    <w:unhideWhenUsed/>
    <w:rsid w:val="00830027"/>
    <w:pPr>
      <w:spacing w:line="240" w:lineRule="auto"/>
    </w:pPr>
    <w:rPr>
      <w:sz w:val="20"/>
      <w:szCs w:val="20"/>
    </w:rPr>
  </w:style>
  <w:style w:type="character" w:customStyle="1" w:styleId="CommentTextChar">
    <w:name w:val="Comment Text Char"/>
    <w:basedOn w:val="DefaultParagraphFont"/>
    <w:link w:val="CommentText"/>
    <w:uiPriority w:val="99"/>
    <w:semiHidden/>
    <w:rsid w:val="0083002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30027"/>
    <w:rPr>
      <w:b/>
      <w:bCs/>
    </w:rPr>
  </w:style>
  <w:style w:type="character" w:customStyle="1" w:styleId="CommentSubjectChar">
    <w:name w:val="Comment Subject Char"/>
    <w:basedOn w:val="CommentTextChar"/>
    <w:link w:val="CommentSubject"/>
    <w:uiPriority w:val="99"/>
    <w:semiHidden/>
    <w:rsid w:val="00830027"/>
    <w:rPr>
      <w:b/>
      <w:bCs/>
    </w:rPr>
  </w:style>
  <w:style w:type="paragraph" w:styleId="BalloonText">
    <w:name w:val="Balloon Text"/>
    <w:basedOn w:val="Normal"/>
    <w:link w:val="BalloonTextChar"/>
    <w:uiPriority w:val="99"/>
    <w:semiHidden/>
    <w:unhideWhenUsed/>
    <w:rsid w:val="0083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02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5089091">
      <w:bodyDiv w:val="1"/>
      <w:marLeft w:val="0"/>
      <w:marRight w:val="0"/>
      <w:marTop w:val="0"/>
      <w:marBottom w:val="0"/>
      <w:divBdr>
        <w:top w:val="none" w:sz="0" w:space="0" w:color="auto"/>
        <w:left w:val="none" w:sz="0" w:space="0" w:color="auto"/>
        <w:bottom w:val="none" w:sz="0" w:space="0" w:color="auto"/>
        <w:right w:val="none" w:sz="0" w:space="0" w:color="auto"/>
      </w:divBdr>
    </w:div>
    <w:div w:id="710154391">
      <w:bodyDiv w:val="1"/>
      <w:marLeft w:val="0"/>
      <w:marRight w:val="0"/>
      <w:marTop w:val="0"/>
      <w:marBottom w:val="0"/>
      <w:divBdr>
        <w:top w:val="none" w:sz="0" w:space="0" w:color="auto"/>
        <w:left w:val="none" w:sz="0" w:space="0" w:color="auto"/>
        <w:bottom w:val="none" w:sz="0" w:space="0" w:color="auto"/>
        <w:right w:val="none" w:sz="0" w:space="0" w:color="auto"/>
      </w:divBdr>
    </w:div>
    <w:div w:id="898980066">
      <w:bodyDiv w:val="1"/>
      <w:marLeft w:val="0"/>
      <w:marRight w:val="0"/>
      <w:marTop w:val="0"/>
      <w:marBottom w:val="0"/>
      <w:divBdr>
        <w:top w:val="none" w:sz="0" w:space="0" w:color="auto"/>
        <w:left w:val="none" w:sz="0" w:space="0" w:color="auto"/>
        <w:bottom w:val="none" w:sz="0" w:space="0" w:color="auto"/>
        <w:right w:val="none" w:sz="0" w:space="0" w:color="auto"/>
      </w:divBdr>
    </w:div>
    <w:div w:id="926040898">
      <w:bodyDiv w:val="1"/>
      <w:marLeft w:val="0"/>
      <w:marRight w:val="0"/>
      <w:marTop w:val="0"/>
      <w:marBottom w:val="0"/>
      <w:divBdr>
        <w:top w:val="none" w:sz="0" w:space="0" w:color="auto"/>
        <w:left w:val="none" w:sz="0" w:space="0" w:color="auto"/>
        <w:bottom w:val="none" w:sz="0" w:space="0" w:color="auto"/>
        <w:right w:val="none" w:sz="0" w:space="0" w:color="auto"/>
      </w:divBdr>
    </w:div>
    <w:div w:id="1163548140">
      <w:bodyDiv w:val="1"/>
      <w:marLeft w:val="0"/>
      <w:marRight w:val="0"/>
      <w:marTop w:val="0"/>
      <w:marBottom w:val="0"/>
      <w:divBdr>
        <w:top w:val="none" w:sz="0" w:space="0" w:color="auto"/>
        <w:left w:val="none" w:sz="0" w:space="0" w:color="auto"/>
        <w:bottom w:val="none" w:sz="0" w:space="0" w:color="auto"/>
        <w:right w:val="none" w:sz="0" w:space="0" w:color="auto"/>
      </w:divBdr>
      <w:divsChild>
        <w:div w:id="902259258">
          <w:marLeft w:val="0"/>
          <w:marRight w:val="0"/>
          <w:marTop w:val="0"/>
          <w:marBottom w:val="0"/>
          <w:divBdr>
            <w:top w:val="none" w:sz="0" w:space="0" w:color="auto"/>
            <w:left w:val="none" w:sz="0" w:space="0" w:color="auto"/>
            <w:bottom w:val="none" w:sz="0" w:space="0" w:color="auto"/>
            <w:right w:val="none" w:sz="0" w:space="0" w:color="auto"/>
          </w:divBdr>
        </w:div>
        <w:div w:id="1696617867">
          <w:marLeft w:val="0"/>
          <w:marRight w:val="0"/>
          <w:marTop w:val="0"/>
          <w:marBottom w:val="0"/>
          <w:divBdr>
            <w:top w:val="none" w:sz="0" w:space="0" w:color="auto"/>
            <w:left w:val="none" w:sz="0" w:space="0" w:color="auto"/>
            <w:bottom w:val="none" w:sz="0" w:space="0" w:color="auto"/>
            <w:right w:val="none" w:sz="0" w:space="0" w:color="auto"/>
          </w:divBdr>
        </w:div>
      </w:divsChild>
    </w:div>
    <w:div w:id="1202740759">
      <w:bodyDiv w:val="1"/>
      <w:marLeft w:val="0"/>
      <w:marRight w:val="0"/>
      <w:marTop w:val="0"/>
      <w:marBottom w:val="0"/>
      <w:divBdr>
        <w:top w:val="none" w:sz="0" w:space="0" w:color="auto"/>
        <w:left w:val="none" w:sz="0" w:space="0" w:color="auto"/>
        <w:bottom w:val="none" w:sz="0" w:space="0" w:color="auto"/>
        <w:right w:val="none" w:sz="0" w:space="0" w:color="auto"/>
      </w:divBdr>
    </w:div>
    <w:div w:id="1525482934">
      <w:bodyDiv w:val="1"/>
      <w:marLeft w:val="0"/>
      <w:marRight w:val="0"/>
      <w:marTop w:val="0"/>
      <w:marBottom w:val="0"/>
      <w:divBdr>
        <w:top w:val="none" w:sz="0" w:space="0" w:color="auto"/>
        <w:left w:val="none" w:sz="0" w:space="0" w:color="auto"/>
        <w:bottom w:val="none" w:sz="0" w:space="0" w:color="auto"/>
        <w:right w:val="none" w:sz="0" w:space="0" w:color="auto"/>
      </w:divBdr>
    </w:div>
    <w:div w:id="1667588067">
      <w:bodyDiv w:val="1"/>
      <w:marLeft w:val="0"/>
      <w:marRight w:val="0"/>
      <w:marTop w:val="0"/>
      <w:marBottom w:val="0"/>
      <w:divBdr>
        <w:top w:val="none" w:sz="0" w:space="0" w:color="auto"/>
        <w:left w:val="none" w:sz="0" w:space="0" w:color="auto"/>
        <w:bottom w:val="none" w:sz="0" w:space="0" w:color="auto"/>
        <w:right w:val="none" w:sz="0" w:space="0" w:color="auto"/>
      </w:divBdr>
      <w:divsChild>
        <w:div w:id="1867672186">
          <w:marLeft w:val="0"/>
          <w:marRight w:val="0"/>
          <w:marTop w:val="0"/>
          <w:marBottom w:val="0"/>
          <w:divBdr>
            <w:top w:val="none" w:sz="0" w:space="0" w:color="auto"/>
            <w:left w:val="none" w:sz="0" w:space="0" w:color="auto"/>
            <w:bottom w:val="none" w:sz="0" w:space="0" w:color="auto"/>
            <w:right w:val="none" w:sz="0" w:space="0" w:color="auto"/>
          </w:divBdr>
        </w:div>
      </w:divsChild>
    </w:div>
    <w:div w:id="1933197606">
      <w:bodyDiv w:val="1"/>
      <w:marLeft w:val="0"/>
      <w:marRight w:val="0"/>
      <w:marTop w:val="0"/>
      <w:marBottom w:val="0"/>
      <w:divBdr>
        <w:top w:val="none" w:sz="0" w:space="0" w:color="auto"/>
        <w:left w:val="none" w:sz="0" w:space="0" w:color="auto"/>
        <w:bottom w:val="none" w:sz="0" w:space="0" w:color="auto"/>
        <w:right w:val="none" w:sz="0" w:space="0" w:color="auto"/>
      </w:divBdr>
    </w:div>
    <w:div w:id="2064254502">
      <w:bodyDiv w:val="1"/>
      <w:marLeft w:val="0"/>
      <w:marRight w:val="0"/>
      <w:marTop w:val="0"/>
      <w:marBottom w:val="0"/>
      <w:divBdr>
        <w:top w:val="none" w:sz="0" w:space="0" w:color="auto"/>
        <w:left w:val="none" w:sz="0" w:space="0" w:color="auto"/>
        <w:bottom w:val="none" w:sz="0" w:space="0" w:color="auto"/>
        <w:right w:val="none" w:sz="0" w:space="0" w:color="auto"/>
      </w:divBdr>
      <w:divsChild>
        <w:div w:id="1985504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3872</Words>
  <Characters>22072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 Goyal</dc:creator>
  <cp:keywords/>
  <dc:description/>
  <cp:lastModifiedBy>Viren Shah</cp:lastModifiedBy>
  <cp:revision>15</cp:revision>
  <dcterms:created xsi:type="dcterms:W3CDTF">2017-09-12T06:26:00Z</dcterms:created>
  <dcterms:modified xsi:type="dcterms:W3CDTF">2019-02-03T07:24:00Z</dcterms:modified>
</cp:coreProperties>
</file>